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DF5C0" w14:textId="77777777" w:rsidR="00D0429B" w:rsidRPr="00AC045D" w:rsidRDefault="00D0429B" w:rsidP="00D0429B">
      <w:pPr>
        <w:pStyle w:val="Title"/>
        <w:tabs>
          <w:tab w:val="right" w:pos="10800"/>
        </w:tabs>
        <w:ind w:left="0" w:firstLine="0"/>
        <w:jc w:val="left"/>
        <w:rPr>
          <w:sz w:val="32"/>
        </w:rPr>
      </w:pPr>
      <w:bookmarkStart w:id="0" w:name="_Toc490071976"/>
      <w:bookmarkStart w:id="1" w:name="_Toc531698275"/>
      <w:bookmarkStart w:id="2" w:name="_Toc531698359"/>
      <w:bookmarkStart w:id="3" w:name="_Toc531782631"/>
      <w:r>
        <w:rPr>
          <w:sz w:val="32"/>
        </w:rPr>
        <w:t>EATON CCOE SECURE CONFIGURATION DOCUMENTATION</w:t>
      </w:r>
      <w:bookmarkEnd w:id="0"/>
      <w:bookmarkEnd w:id="1"/>
      <w:bookmarkEnd w:id="2"/>
      <w:bookmarkEnd w:id="3"/>
      <w:r>
        <w:rPr>
          <w:sz w:val="32"/>
        </w:rPr>
        <w:t xml:space="preserve"> </w:t>
      </w:r>
      <w:r>
        <w:rPr>
          <w:sz w:val="32"/>
        </w:rPr>
        <w:tab/>
      </w:r>
    </w:p>
    <w:p w14:paraId="43AD9566" w14:textId="77777777" w:rsidR="00A47EB8" w:rsidRDefault="00A47EB8" w:rsidP="00D0429B">
      <w:pPr>
        <w:pStyle w:val="Subtitle"/>
        <w:ind w:left="0"/>
        <w:rPr>
          <w:sz w:val="28"/>
          <w:szCs w:val="24"/>
        </w:rPr>
      </w:pPr>
    </w:p>
    <w:p w14:paraId="3F57A05D" w14:textId="77777777" w:rsidR="009F04E1" w:rsidRDefault="00A47EB8" w:rsidP="00D0429B">
      <w:pPr>
        <w:pStyle w:val="Subtitle"/>
        <w:ind w:left="0"/>
        <w:rPr>
          <w:noProof/>
        </w:rPr>
      </w:pPr>
      <w:r>
        <w:rPr>
          <w:sz w:val="28"/>
          <w:szCs w:val="24"/>
        </w:rPr>
        <w:t>Contents</w:t>
      </w:r>
      <w:r w:rsidR="00D36227" w:rsidRPr="000D5E6B">
        <w:rPr>
          <w:rFonts w:cstheme="minorHAnsi"/>
        </w:rPr>
        <w:fldChar w:fldCharType="begin"/>
      </w:r>
      <w:r w:rsidR="00D36227" w:rsidRPr="000D5E6B">
        <w:rPr>
          <w:rFonts w:cstheme="minorHAnsi"/>
        </w:rPr>
        <w:instrText xml:space="preserve"> TOC \o "1-3" \h \z \u </w:instrText>
      </w:r>
      <w:r w:rsidR="00D36227" w:rsidRPr="000D5E6B">
        <w:rPr>
          <w:rFonts w:cstheme="minorHAnsi"/>
        </w:rPr>
        <w:fldChar w:fldCharType="separate"/>
      </w:r>
    </w:p>
    <w:p w14:paraId="3A2F75F8"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32" w:history="1">
        <w:r w:rsidR="009F04E1" w:rsidRPr="00F83E74">
          <w:rPr>
            <w:rStyle w:val="Hyperlink"/>
            <w:noProof/>
          </w:rPr>
          <w:t>1</w:t>
        </w:r>
        <w:r w:rsidR="009F04E1">
          <w:rPr>
            <w:rFonts w:eastAsiaTheme="minorEastAsia"/>
            <w:b w:val="0"/>
            <w:bCs w:val="0"/>
            <w:caps w:val="0"/>
            <w:noProof/>
            <w:sz w:val="22"/>
            <w:szCs w:val="22"/>
          </w:rPr>
          <w:tab/>
        </w:r>
        <w:r w:rsidR="009F04E1" w:rsidRPr="00F83E74">
          <w:rPr>
            <w:rStyle w:val="Hyperlink"/>
            <w:noProof/>
          </w:rPr>
          <w:t>Revision History</w:t>
        </w:r>
        <w:r w:rsidR="009F04E1">
          <w:rPr>
            <w:noProof/>
            <w:webHidden/>
          </w:rPr>
          <w:tab/>
        </w:r>
        <w:r w:rsidR="009F04E1">
          <w:rPr>
            <w:noProof/>
            <w:webHidden/>
          </w:rPr>
          <w:fldChar w:fldCharType="begin"/>
        </w:r>
        <w:r w:rsidR="009F04E1">
          <w:rPr>
            <w:noProof/>
            <w:webHidden/>
          </w:rPr>
          <w:instrText xml:space="preserve"> PAGEREF _Toc531782632 \h </w:instrText>
        </w:r>
        <w:r w:rsidR="009F04E1">
          <w:rPr>
            <w:noProof/>
            <w:webHidden/>
          </w:rPr>
        </w:r>
        <w:r w:rsidR="009F04E1">
          <w:rPr>
            <w:noProof/>
            <w:webHidden/>
          </w:rPr>
          <w:fldChar w:fldCharType="separate"/>
        </w:r>
        <w:r w:rsidR="009F04E1">
          <w:rPr>
            <w:noProof/>
            <w:webHidden/>
          </w:rPr>
          <w:t>2</w:t>
        </w:r>
        <w:r w:rsidR="009F04E1">
          <w:rPr>
            <w:noProof/>
            <w:webHidden/>
          </w:rPr>
          <w:fldChar w:fldCharType="end"/>
        </w:r>
      </w:hyperlink>
    </w:p>
    <w:p w14:paraId="49CD8FDF"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33" w:history="1">
        <w:r w:rsidR="009F04E1" w:rsidRPr="00F83E74">
          <w:rPr>
            <w:rStyle w:val="Hyperlink"/>
            <w:rFonts w:asciiTheme="majorHAnsi" w:hAnsiTheme="majorHAnsi"/>
            <w:noProof/>
          </w:rPr>
          <w:t>2</w:t>
        </w:r>
        <w:r w:rsidR="009F04E1">
          <w:rPr>
            <w:rFonts w:eastAsiaTheme="minorEastAsia"/>
            <w:b w:val="0"/>
            <w:bCs w:val="0"/>
            <w:caps w:val="0"/>
            <w:noProof/>
            <w:sz w:val="22"/>
            <w:szCs w:val="22"/>
          </w:rPr>
          <w:tab/>
        </w:r>
        <w:r w:rsidR="009F04E1" w:rsidRPr="00F83E74">
          <w:rPr>
            <w:rStyle w:val="Hyperlink"/>
            <w:noProof/>
          </w:rPr>
          <w:t>PRODUCT TEAM GUIDELINES</w:t>
        </w:r>
        <w:r w:rsidR="009F04E1">
          <w:rPr>
            <w:noProof/>
            <w:webHidden/>
          </w:rPr>
          <w:tab/>
        </w:r>
        <w:r w:rsidR="009F04E1">
          <w:rPr>
            <w:noProof/>
            <w:webHidden/>
          </w:rPr>
          <w:fldChar w:fldCharType="begin"/>
        </w:r>
        <w:r w:rsidR="009F04E1">
          <w:rPr>
            <w:noProof/>
            <w:webHidden/>
          </w:rPr>
          <w:instrText xml:space="preserve"> PAGEREF _Toc531782633 \h </w:instrText>
        </w:r>
        <w:r w:rsidR="009F04E1">
          <w:rPr>
            <w:noProof/>
            <w:webHidden/>
          </w:rPr>
        </w:r>
        <w:r w:rsidR="009F04E1">
          <w:rPr>
            <w:noProof/>
            <w:webHidden/>
          </w:rPr>
          <w:fldChar w:fldCharType="separate"/>
        </w:r>
        <w:r w:rsidR="009F04E1">
          <w:rPr>
            <w:noProof/>
            <w:webHidden/>
          </w:rPr>
          <w:t>2</w:t>
        </w:r>
        <w:r w:rsidR="009F04E1">
          <w:rPr>
            <w:noProof/>
            <w:webHidden/>
          </w:rPr>
          <w:fldChar w:fldCharType="end"/>
        </w:r>
      </w:hyperlink>
    </w:p>
    <w:p w14:paraId="6E15439D"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34" w:history="1">
        <w:r w:rsidR="009F04E1" w:rsidRPr="00F83E74">
          <w:rPr>
            <w:rStyle w:val="Hyperlink"/>
            <w:noProof/>
          </w:rPr>
          <w:t>3</w:t>
        </w:r>
        <w:r w:rsidR="009F04E1">
          <w:rPr>
            <w:rFonts w:eastAsiaTheme="minorEastAsia"/>
            <w:b w:val="0"/>
            <w:bCs w:val="0"/>
            <w:caps w:val="0"/>
            <w:noProof/>
            <w:sz w:val="22"/>
            <w:szCs w:val="22"/>
          </w:rPr>
          <w:tab/>
        </w:r>
        <w:r w:rsidR="009F04E1" w:rsidRPr="00F83E74">
          <w:rPr>
            <w:rStyle w:val="Hyperlink"/>
            <w:noProof/>
          </w:rPr>
          <w:t>Cyber Security Features of PX Green - Required</w:t>
        </w:r>
        <w:r w:rsidR="009F04E1">
          <w:rPr>
            <w:noProof/>
            <w:webHidden/>
          </w:rPr>
          <w:tab/>
        </w:r>
        <w:r w:rsidR="009F04E1">
          <w:rPr>
            <w:noProof/>
            <w:webHidden/>
          </w:rPr>
          <w:fldChar w:fldCharType="begin"/>
        </w:r>
        <w:r w:rsidR="009F04E1">
          <w:rPr>
            <w:noProof/>
            <w:webHidden/>
          </w:rPr>
          <w:instrText xml:space="preserve"> PAGEREF _Toc531782634 \h </w:instrText>
        </w:r>
        <w:r w:rsidR="009F04E1">
          <w:rPr>
            <w:noProof/>
            <w:webHidden/>
          </w:rPr>
        </w:r>
        <w:r w:rsidR="009F04E1">
          <w:rPr>
            <w:noProof/>
            <w:webHidden/>
          </w:rPr>
          <w:fldChar w:fldCharType="separate"/>
        </w:r>
        <w:r w:rsidR="009F04E1">
          <w:rPr>
            <w:noProof/>
            <w:webHidden/>
          </w:rPr>
          <w:t>2</w:t>
        </w:r>
        <w:r w:rsidR="009F04E1">
          <w:rPr>
            <w:noProof/>
            <w:webHidden/>
          </w:rPr>
          <w:fldChar w:fldCharType="end"/>
        </w:r>
      </w:hyperlink>
    </w:p>
    <w:p w14:paraId="40CFC390" w14:textId="77777777" w:rsidR="009F04E1" w:rsidRDefault="00873FD0">
      <w:pPr>
        <w:pStyle w:val="TOC2"/>
        <w:tabs>
          <w:tab w:val="left" w:pos="1320"/>
        </w:tabs>
        <w:rPr>
          <w:rFonts w:eastAsiaTheme="minorEastAsia"/>
          <w:smallCaps w:val="0"/>
          <w:noProof/>
          <w:sz w:val="22"/>
          <w:szCs w:val="22"/>
        </w:rPr>
      </w:pPr>
      <w:hyperlink w:anchor="_Toc531782635" w:history="1">
        <w:r w:rsidR="009F04E1" w:rsidRPr="00F83E74">
          <w:rPr>
            <w:rStyle w:val="Hyperlink"/>
            <w:noProof/>
          </w:rPr>
          <w:t>3.1</w:t>
        </w:r>
        <w:r w:rsidR="009F04E1">
          <w:rPr>
            <w:rFonts w:eastAsiaTheme="minorEastAsia"/>
            <w:smallCaps w:val="0"/>
            <w:noProof/>
            <w:sz w:val="22"/>
            <w:szCs w:val="22"/>
          </w:rPr>
          <w:tab/>
        </w:r>
        <w:r w:rsidR="009F04E1" w:rsidRPr="00F83E74">
          <w:rPr>
            <w:rStyle w:val="Hyperlink"/>
            <w:noProof/>
          </w:rPr>
          <w:t>Asset identification and configuration</w:t>
        </w:r>
        <w:r w:rsidR="009F04E1">
          <w:rPr>
            <w:noProof/>
            <w:webHidden/>
          </w:rPr>
          <w:tab/>
        </w:r>
        <w:r w:rsidR="009F04E1">
          <w:rPr>
            <w:noProof/>
            <w:webHidden/>
          </w:rPr>
          <w:fldChar w:fldCharType="begin"/>
        </w:r>
        <w:r w:rsidR="009F04E1">
          <w:rPr>
            <w:noProof/>
            <w:webHidden/>
          </w:rPr>
          <w:instrText xml:space="preserve"> PAGEREF _Toc531782635 \h </w:instrText>
        </w:r>
        <w:r w:rsidR="009F04E1">
          <w:rPr>
            <w:noProof/>
            <w:webHidden/>
          </w:rPr>
        </w:r>
        <w:r w:rsidR="009F04E1">
          <w:rPr>
            <w:noProof/>
            <w:webHidden/>
          </w:rPr>
          <w:fldChar w:fldCharType="separate"/>
        </w:r>
        <w:r w:rsidR="009F04E1">
          <w:rPr>
            <w:noProof/>
            <w:webHidden/>
          </w:rPr>
          <w:t>2</w:t>
        </w:r>
        <w:r w:rsidR="009F04E1">
          <w:rPr>
            <w:noProof/>
            <w:webHidden/>
          </w:rPr>
          <w:fldChar w:fldCharType="end"/>
        </w:r>
      </w:hyperlink>
    </w:p>
    <w:p w14:paraId="7D8E49F2" w14:textId="77777777" w:rsidR="009F04E1" w:rsidRDefault="00873FD0">
      <w:pPr>
        <w:pStyle w:val="TOC2"/>
        <w:tabs>
          <w:tab w:val="left" w:pos="1320"/>
        </w:tabs>
        <w:rPr>
          <w:rFonts w:eastAsiaTheme="minorEastAsia"/>
          <w:smallCaps w:val="0"/>
          <w:noProof/>
          <w:sz w:val="22"/>
          <w:szCs w:val="22"/>
        </w:rPr>
      </w:pPr>
      <w:hyperlink w:anchor="_Toc531782636" w:history="1">
        <w:r w:rsidR="009F04E1" w:rsidRPr="00F83E74">
          <w:rPr>
            <w:rStyle w:val="Hyperlink"/>
            <w:noProof/>
          </w:rPr>
          <w:t>3.2</w:t>
        </w:r>
        <w:r w:rsidR="009F04E1">
          <w:rPr>
            <w:rFonts w:eastAsiaTheme="minorEastAsia"/>
            <w:smallCaps w:val="0"/>
            <w:noProof/>
            <w:sz w:val="22"/>
            <w:szCs w:val="22"/>
          </w:rPr>
          <w:tab/>
        </w:r>
        <w:r w:rsidR="009F04E1" w:rsidRPr="00F83E74">
          <w:rPr>
            <w:rStyle w:val="Hyperlink"/>
            <w:noProof/>
          </w:rPr>
          <w:t>Restrict Physical access</w:t>
        </w:r>
        <w:r w:rsidR="009F04E1">
          <w:rPr>
            <w:noProof/>
            <w:webHidden/>
          </w:rPr>
          <w:tab/>
        </w:r>
        <w:r w:rsidR="009F04E1">
          <w:rPr>
            <w:noProof/>
            <w:webHidden/>
          </w:rPr>
          <w:fldChar w:fldCharType="begin"/>
        </w:r>
        <w:r w:rsidR="009F04E1">
          <w:rPr>
            <w:noProof/>
            <w:webHidden/>
          </w:rPr>
          <w:instrText xml:space="preserve"> PAGEREF _Toc531782636 \h </w:instrText>
        </w:r>
        <w:r w:rsidR="009F04E1">
          <w:rPr>
            <w:noProof/>
            <w:webHidden/>
          </w:rPr>
        </w:r>
        <w:r w:rsidR="009F04E1">
          <w:rPr>
            <w:noProof/>
            <w:webHidden/>
          </w:rPr>
          <w:fldChar w:fldCharType="separate"/>
        </w:r>
        <w:r w:rsidR="009F04E1">
          <w:rPr>
            <w:noProof/>
            <w:webHidden/>
          </w:rPr>
          <w:t>3</w:t>
        </w:r>
        <w:r w:rsidR="009F04E1">
          <w:rPr>
            <w:noProof/>
            <w:webHidden/>
          </w:rPr>
          <w:fldChar w:fldCharType="end"/>
        </w:r>
      </w:hyperlink>
    </w:p>
    <w:p w14:paraId="56B7B290" w14:textId="77777777" w:rsidR="009F04E1" w:rsidRDefault="00873FD0">
      <w:pPr>
        <w:pStyle w:val="TOC2"/>
        <w:tabs>
          <w:tab w:val="left" w:pos="1320"/>
        </w:tabs>
        <w:rPr>
          <w:rFonts w:eastAsiaTheme="minorEastAsia"/>
          <w:smallCaps w:val="0"/>
          <w:noProof/>
          <w:sz w:val="22"/>
          <w:szCs w:val="22"/>
        </w:rPr>
      </w:pPr>
      <w:hyperlink w:anchor="_Toc531782637" w:history="1">
        <w:r w:rsidR="009F04E1" w:rsidRPr="00F83E74">
          <w:rPr>
            <w:rStyle w:val="Hyperlink"/>
            <w:noProof/>
          </w:rPr>
          <w:t>3.3</w:t>
        </w:r>
        <w:r w:rsidR="009F04E1">
          <w:rPr>
            <w:rFonts w:eastAsiaTheme="minorEastAsia"/>
            <w:smallCaps w:val="0"/>
            <w:noProof/>
            <w:sz w:val="22"/>
            <w:szCs w:val="22"/>
          </w:rPr>
          <w:tab/>
        </w:r>
        <w:r w:rsidR="009F04E1" w:rsidRPr="00F83E74">
          <w:rPr>
            <w:rStyle w:val="Hyperlink"/>
            <w:noProof/>
          </w:rPr>
          <w:t>System access controls</w:t>
        </w:r>
        <w:r w:rsidR="009F04E1">
          <w:rPr>
            <w:noProof/>
            <w:webHidden/>
          </w:rPr>
          <w:tab/>
        </w:r>
        <w:r w:rsidR="009F04E1">
          <w:rPr>
            <w:noProof/>
            <w:webHidden/>
          </w:rPr>
          <w:fldChar w:fldCharType="begin"/>
        </w:r>
        <w:r w:rsidR="009F04E1">
          <w:rPr>
            <w:noProof/>
            <w:webHidden/>
          </w:rPr>
          <w:instrText xml:space="preserve"> PAGEREF _Toc531782637 \h </w:instrText>
        </w:r>
        <w:r w:rsidR="009F04E1">
          <w:rPr>
            <w:noProof/>
            <w:webHidden/>
          </w:rPr>
        </w:r>
        <w:r w:rsidR="009F04E1">
          <w:rPr>
            <w:noProof/>
            <w:webHidden/>
          </w:rPr>
          <w:fldChar w:fldCharType="separate"/>
        </w:r>
        <w:r w:rsidR="009F04E1">
          <w:rPr>
            <w:noProof/>
            <w:webHidden/>
          </w:rPr>
          <w:t>3</w:t>
        </w:r>
        <w:r w:rsidR="009F04E1">
          <w:rPr>
            <w:noProof/>
            <w:webHidden/>
          </w:rPr>
          <w:fldChar w:fldCharType="end"/>
        </w:r>
      </w:hyperlink>
    </w:p>
    <w:p w14:paraId="604A1CA5" w14:textId="77777777" w:rsidR="009F04E1" w:rsidRDefault="00873FD0">
      <w:pPr>
        <w:pStyle w:val="TOC2"/>
        <w:tabs>
          <w:tab w:val="left" w:pos="1320"/>
        </w:tabs>
        <w:rPr>
          <w:rFonts w:eastAsiaTheme="minorEastAsia"/>
          <w:smallCaps w:val="0"/>
          <w:noProof/>
          <w:sz w:val="22"/>
          <w:szCs w:val="22"/>
        </w:rPr>
      </w:pPr>
      <w:hyperlink w:anchor="_Toc531782638" w:history="1">
        <w:r w:rsidR="009F04E1" w:rsidRPr="00F83E74">
          <w:rPr>
            <w:rStyle w:val="Hyperlink"/>
            <w:noProof/>
          </w:rPr>
          <w:t>3.4</w:t>
        </w:r>
        <w:r w:rsidR="009F04E1">
          <w:rPr>
            <w:rFonts w:eastAsiaTheme="minorEastAsia"/>
            <w:smallCaps w:val="0"/>
            <w:noProof/>
            <w:sz w:val="22"/>
            <w:szCs w:val="22"/>
          </w:rPr>
          <w:tab/>
        </w:r>
        <w:r w:rsidR="009F04E1" w:rsidRPr="00F83E74">
          <w:rPr>
            <w:rStyle w:val="Hyperlink"/>
            <w:noProof/>
          </w:rPr>
          <w:t>Secure Network Access</w:t>
        </w:r>
        <w:r w:rsidR="009F04E1">
          <w:rPr>
            <w:noProof/>
            <w:webHidden/>
          </w:rPr>
          <w:tab/>
        </w:r>
        <w:r w:rsidR="009F04E1">
          <w:rPr>
            <w:noProof/>
            <w:webHidden/>
          </w:rPr>
          <w:fldChar w:fldCharType="begin"/>
        </w:r>
        <w:r w:rsidR="009F04E1">
          <w:rPr>
            <w:noProof/>
            <w:webHidden/>
          </w:rPr>
          <w:instrText xml:space="preserve"> PAGEREF _Toc531782638 \h </w:instrText>
        </w:r>
        <w:r w:rsidR="009F04E1">
          <w:rPr>
            <w:noProof/>
            <w:webHidden/>
          </w:rPr>
        </w:r>
        <w:r w:rsidR="009F04E1">
          <w:rPr>
            <w:noProof/>
            <w:webHidden/>
          </w:rPr>
          <w:fldChar w:fldCharType="separate"/>
        </w:r>
        <w:r w:rsidR="009F04E1">
          <w:rPr>
            <w:noProof/>
            <w:webHidden/>
          </w:rPr>
          <w:t>6</w:t>
        </w:r>
        <w:r w:rsidR="009F04E1">
          <w:rPr>
            <w:noProof/>
            <w:webHidden/>
          </w:rPr>
          <w:fldChar w:fldCharType="end"/>
        </w:r>
      </w:hyperlink>
    </w:p>
    <w:p w14:paraId="1639DA15" w14:textId="77777777" w:rsidR="009F04E1" w:rsidRDefault="00873FD0">
      <w:pPr>
        <w:pStyle w:val="TOC2"/>
        <w:tabs>
          <w:tab w:val="left" w:pos="1320"/>
        </w:tabs>
        <w:rPr>
          <w:rFonts w:eastAsiaTheme="minorEastAsia"/>
          <w:smallCaps w:val="0"/>
          <w:noProof/>
          <w:sz w:val="22"/>
          <w:szCs w:val="22"/>
        </w:rPr>
      </w:pPr>
      <w:hyperlink w:anchor="_Toc531782639" w:history="1">
        <w:r w:rsidR="009F04E1" w:rsidRPr="00F83E74">
          <w:rPr>
            <w:rStyle w:val="Hyperlink"/>
            <w:noProof/>
          </w:rPr>
          <w:t>3.5</w:t>
        </w:r>
        <w:r w:rsidR="009F04E1">
          <w:rPr>
            <w:rFonts w:eastAsiaTheme="minorEastAsia"/>
            <w:smallCaps w:val="0"/>
            <w:noProof/>
            <w:sz w:val="22"/>
            <w:szCs w:val="22"/>
          </w:rPr>
          <w:tab/>
        </w:r>
        <w:r w:rsidR="009F04E1" w:rsidRPr="00F83E74">
          <w:rPr>
            <w:rStyle w:val="Hyperlink"/>
            <w:noProof/>
          </w:rPr>
          <w:t>Remote Access</w:t>
        </w:r>
        <w:r w:rsidR="009F04E1">
          <w:rPr>
            <w:noProof/>
            <w:webHidden/>
          </w:rPr>
          <w:tab/>
        </w:r>
        <w:r w:rsidR="009F04E1">
          <w:rPr>
            <w:noProof/>
            <w:webHidden/>
          </w:rPr>
          <w:fldChar w:fldCharType="begin"/>
        </w:r>
        <w:r w:rsidR="009F04E1">
          <w:rPr>
            <w:noProof/>
            <w:webHidden/>
          </w:rPr>
          <w:instrText xml:space="preserve"> PAGEREF _Toc531782639 \h </w:instrText>
        </w:r>
        <w:r w:rsidR="009F04E1">
          <w:rPr>
            <w:noProof/>
            <w:webHidden/>
          </w:rPr>
        </w:r>
        <w:r w:rsidR="009F04E1">
          <w:rPr>
            <w:noProof/>
            <w:webHidden/>
          </w:rPr>
          <w:fldChar w:fldCharType="separate"/>
        </w:r>
        <w:r w:rsidR="009F04E1">
          <w:rPr>
            <w:noProof/>
            <w:webHidden/>
          </w:rPr>
          <w:t>8</w:t>
        </w:r>
        <w:r w:rsidR="009F04E1">
          <w:rPr>
            <w:noProof/>
            <w:webHidden/>
          </w:rPr>
          <w:fldChar w:fldCharType="end"/>
        </w:r>
      </w:hyperlink>
    </w:p>
    <w:p w14:paraId="44701FEF" w14:textId="77777777" w:rsidR="009F04E1" w:rsidRDefault="00873FD0">
      <w:pPr>
        <w:pStyle w:val="TOC2"/>
        <w:tabs>
          <w:tab w:val="left" w:pos="1320"/>
        </w:tabs>
        <w:rPr>
          <w:rFonts w:eastAsiaTheme="minorEastAsia"/>
          <w:smallCaps w:val="0"/>
          <w:noProof/>
          <w:sz w:val="22"/>
          <w:szCs w:val="22"/>
        </w:rPr>
      </w:pPr>
      <w:hyperlink w:anchor="_Toc531782640" w:history="1">
        <w:r w:rsidR="009F04E1" w:rsidRPr="00F83E74">
          <w:rPr>
            <w:rStyle w:val="Hyperlink"/>
            <w:noProof/>
          </w:rPr>
          <w:t>3.6</w:t>
        </w:r>
        <w:r w:rsidR="009F04E1">
          <w:rPr>
            <w:rFonts w:eastAsiaTheme="minorEastAsia"/>
            <w:smallCaps w:val="0"/>
            <w:noProof/>
            <w:sz w:val="22"/>
            <w:szCs w:val="22"/>
          </w:rPr>
          <w:tab/>
        </w:r>
        <w:r w:rsidR="009F04E1" w:rsidRPr="00F83E74">
          <w:rPr>
            <w:rStyle w:val="Hyperlink"/>
            <w:noProof/>
          </w:rPr>
          <w:t>Logging and Event Management</w:t>
        </w:r>
        <w:r w:rsidR="009F04E1">
          <w:rPr>
            <w:noProof/>
            <w:webHidden/>
          </w:rPr>
          <w:tab/>
        </w:r>
        <w:r w:rsidR="009F04E1">
          <w:rPr>
            <w:noProof/>
            <w:webHidden/>
          </w:rPr>
          <w:fldChar w:fldCharType="begin"/>
        </w:r>
        <w:r w:rsidR="009F04E1">
          <w:rPr>
            <w:noProof/>
            <w:webHidden/>
          </w:rPr>
          <w:instrText xml:space="preserve"> PAGEREF _Toc531782640 \h </w:instrText>
        </w:r>
        <w:r w:rsidR="009F04E1">
          <w:rPr>
            <w:noProof/>
            <w:webHidden/>
          </w:rPr>
        </w:r>
        <w:r w:rsidR="009F04E1">
          <w:rPr>
            <w:noProof/>
            <w:webHidden/>
          </w:rPr>
          <w:fldChar w:fldCharType="separate"/>
        </w:r>
        <w:r w:rsidR="009F04E1">
          <w:rPr>
            <w:noProof/>
            <w:webHidden/>
          </w:rPr>
          <w:t>8</w:t>
        </w:r>
        <w:r w:rsidR="009F04E1">
          <w:rPr>
            <w:noProof/>
            <w:webHidden/>
          </w:rPr>
          <w:fldChar w:fldCharType="end"/>
        </w:r>
      </w:hyperlink>
    </w:p>
    <w:p w14:paraId="1C85F888" w14:textId="77777777" w:rsidR="009F04E1" w:rsidRDefault="00873FD0">
      <w:pPr>
        <w:pStyle w:val="TOC2"/>
        <w:tabs>
          <w:tab w:val="left" w:pos="1320"/>
        </w:tabs>
        <w:rPr>
          <w:rFonts w:eastAsiaTheme="minorEastAsia"/>
          <w:smallCaps w:val="0"/>
          <w:noProof/>
          <w:sz w:val="22"/>
          <w:szCs w:val="22"/>
        </w:rPr>
      </w:pPr>
      <w:hyperlink w:anchor="_Toc531782641" w:history="1">
        <w:r w:rsidR="009F04E1" w:rsidRPr="00F83E74">
          <w:rPr>
            <w:rStyle w:val="Hyperlink"/>
            <w:noProof/>
          </w:rPr>
          <w:t>3.7</w:t>
        </w:r>
        <w:r w:rsidR="009F04E1">
          <w:rPr>
            <w:rFonts w:eastAsiaTheme="minorEastAsia"/>
            <w:smallCaps w:val="0"/>
            <w:noProof/>
            <w:sz w:val="22"/>
            <w:szCs w:val="22"/>
          </w:rPr>
          <w:tab/>
        </w:r>
        <w:r w:rsidR="009F04E1" w:rsidRPr="00F83E74">
          <w:rPr>
            <w:rStyle w:val="Hyperlink"/>
            <w:noProof/>
          </w:rPr>
          <w:t>3rd Party / COTS Security</w:t>
        </w:r>
        <w:r w:rsidR="009F04E1">
          <w:rPr>
            <w:noProof/>
            <w:webHidden/>
          </w:rPr>
          <w:tab/>
        </w:r>
        <w:r w:rsidR="009F04E1">
          <w:rPr>
            <w:noProof/>
            <w:webHidden/>
          </w:rPr>
          <w:fldChar w:fldCharType="begin"/>
        </w:r>
        <w:r w:rsidR="009F04E1">
          <w:rPr>
            <w:noProof/>
            <w:webHidden/>
          </w:rPr>
          <w:instrText xml:space="preserve"> PAGEREF _Toc531782641 \h </w:instrText>
        </w:r>
        <w:r w:rsidR="009F04E1">
          <w:rPr>
            <w:noProof/>
            <w:webHidden/>
          </w:rPr>
        </w:r>
        <w:r w:rsidR="009F04E1">
          <w:rPr>
            <w:noProof/>
            <w:webHidden/>
          </w:rPr>
          <w:fldChar w:fldCharType="separate"/>
        </w:r>
        <w:r w:rsidR="009F04E1">
          <w:rPr>
            <w:noProof/>
            <w:webHidden/>
          </w:rPr>
          <w:t>9</w:t>
        </w:r>
        <w:r w:rsidR="009F04E1">
          <w:rPr>
            <w:noProof/>
            <w:webHidden/>
          </w:rPr>
          <w:fldChar w:fldCharType="end"/>
        </w:r>
      </w:hyperlink>
    </w:p>
    <w:p w14:paraId="5A9C31AD" w14:textId="77777777" w:rsidR="009F04E1" w:rsidRDefault="00873FD0">
      <w:pPr>
        <w:pStyle w:val="TOC2"/>
        <w:tabs>
          <w:tab w:val="left" w:pos="1320"/>
        </w:tabs>
        <w:rPr>
          <w:rFonts w:eastAsiaTheme="minorEastAsia"/>
          <w:smallCaps w:val="0"/>
          <w:noProof/>
          <w:sz w:val="22"/>
          <w:szCs w:val="22"/>
        </w:rPr>
      </w:pPr>
      <w:hyperlink w:anchor="_Toc531782642" w:history="1">
        <w:r w:rsidR="009F04E1" w:rsidRPr="00F83E74">
          <w:rPr>
            <w:rStyle w:val="Hyperlink"/>
            <w:noProof/>
          </w:rPr>
          <w:t>3.8</w:t>
        </w:r>
        <w:r w:rsidR="009F04E1">
          <w:rPr>
            <w:rFonts w:eastAsiaTheme="minorEastAsia"/>
            <w:smallCaps w:val="0"/>
            <w:noProof/>
            <w:sz w:val="22"/>
            <w:szCs w:val="22"/>
          </w:rPr>
          <w:tab/>
        </w:r>
        <w:r w:rsidR="009F04E1" w:rsidRPr="00F83E74">
          <w:rPr>
            <w:rStyle w:val="Hyperlink"/>
            <w:noProof/>
          </w:rPr>
          <w:t>Decommissioning or Zeroisation</w:t>
        </w:r>
        <w:r w:rsidR="009F04E1">
          <w:rPr>
            <w:noProof/>
            <w:webHidden/>
          </w:rPr>
          <w:tab/>
        </w:r>
        <w:r w:rsidR="009F04E1">
          <w:rPr>
            <w:noProof/>
            <w:webHidden/>
          </w:rPr>
          <w:fldChar w:fldCharType="begin"/>
        </w:r>
        <w:r w:rsidR="009F04E1">
          <w:rPr>
            <w:noProof/>
            <w:webHidden/>
          </w:rPr>
          <w:instrText xml:space="preserve"> PAGEREF _Toc531782642 \h </w:instrText>
        </w:r>
        <w:r w:rsidR="009F04E1">
          <w:rPr>
            <w:noProof/>
            <w:webHidden/>
          </w:rPr>
        </w:r>
        <w:r w:rsidR="009F04E1">
          <w:rPr>
            <w:noProof/>
            <w:webHidden/>
          </w:rPr>
          <w:fldChar w:fldCharType="separate"/>
        </w:r>
        <w:r w:rsidR="009F04E1">
          <w:rPr>
            <w:noProof/>
            <w:webHidden/>
          </w:rPr>
          <w:t>10</w:t>
        </w:r>
        <w:r w:rsidR="009F04E1">
          <w:rPr>
            <w:noProof/>
            <w:webHidden/>
          </w:rPr>
          <w:fldChar w:fldCharType="end"/>
        </w:r>
      </w:hyperlink>
    </w:p>
    <w:p w14:paraId="352AA37F"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43" w:history="1">
        <w:r w:rsidR="009F04E1" w:rsidRPr="00F83E74">
          <w:rPr>
            <w:rStyle w:val="Hyperlink"/>
            <w:noProof/>
          </w:rPr>
          <w:t>4</w:t>
        </w:r>
        <w:r w:rsidR="009F04E1">
          <w:rPr>
            <w:rFonts w:eastAsiaTheme="minorEastAsia"/>
            <w:b w:val="0"/>
            <w:bCs w:val="0"/>
            <w:caps w:val="0"/>
            <w:noProof/>
            <w:sz w:val="22"/>
            <w:szCs w:val="22"/>
          </w:rPr>
          <w:tab/>
        </w:r>
        <w:r w:rsidR="009F04E1" w:rsidRPr="00F83E74">
          <w:rPr>
            <w:rStyle w:val="Hyperlink"/>
            <w:noProof/>
          </w:rPr>
          <w:t>Cyber Security Features of PX Green - Additional</w:t>
        </w:r>
        <w:r w:rsidR="009F04E1">
          <w:rPr>
            <w:noProof/>
            <w:webHidden/>
          </w:rPr>
          <w:tab/>
        </w:r>
        <w:r w:rsidR="009F04E1">
          <w:rPr>
            <w:noProof/>
            <w:webHidden/>
          </w:rPr>
          <w:fldChar w:fldCharType="begin"/>
        </w:r>
        <w:r w:rsidR="009F04E1">
          <w:rPr>
            <w:noProof/>
            <w:webHidden/>
          </w:rPr>
          <w:instrText xml:space="preserve"> PAGEREF _Toc531782643 \h </w:instrText>
        </w:r>
        <w:r w:rsidR="009F04E1">
          <w:rPr>
            <w:noProof/>
            <w:webHidden/>
          </w:rPr>
        </w:r>
        <w:r w:rsidR="009F04E1">
          <w:rPr>
            <w:noProof/>
            <w:webHidden/>
          </w:rPr>
          <w:fldChar w:fldCharType="separate"/>
        </w:r>
        <w:r w:rsidR="009F04E1">
          <w:rPr>
            <w:noProof/>
            <w:webHidden/>
          </w:rPr>
          <w:t>11</w:t>
        </w:r>
        <w:r w:rsidR="009F04E1">
          <w:rPr>
            <w:noProof/>
            <w:webHidden/>
          </w:rPr>
          <w:fldChar w:fldCharType="end"/>
        </w:r>
      </w:hyperlink>
    </w:p>
    <w:p w14:paraId="3FCF1D52" w14:textId="77777777" w:rsidR="009F04E1" w:rsidRDefault="00873FD0">
      <w:pPr>
        <w:pStyle w:val="TOC2"/>
        <w:tabs>
          <w:tab w:val="left" w:pos="1320"/>
        </w:tabs>
        <w:rPr>
          <w:rFonts w:eastAsiaTheme="minorEastAsia"/>
          <w:smallCaps w:val="0"/>
          <w:noProof/>
          <w:sz w:val="22"/>
          <w:szCs w:val="22"/>
        </w:rPr>
      </w:pPr>
      <w:hyperlink w:anchor="_Toc531782644" w:history="1">
        <w:r w:rsidR="009F04E1" w:rsidRPr="00F83E74">
          <w:rPr>
            <w:rStyle w:val="Hyperlink"/>
            <w:noProof/>
          </w:rPr>
          <w:t>4.1</w:t>
        </w:r>
        <w:r w:rsidR="009F04E1">
          <w:rPr>
            <w:rFonts w:eastAsiaTheme="minorEastAsia"/>
            <w:smallCaps w:val="0"/>
            <w:noProof/>
            <w:sz w:val="22"/>
            <w:szCs w:val="22"/>
          </w:rPr>
          <w:tab/>
        </w:r>
        <w:r w:rsidR="009F04E1" w:rsidRPr="00F83E74">
          <w:rPr>
            <w:rStyle w:val="Hyperlink"/>
            <w:noProof/>
          </w:rPr>
          <w:t>Secure Maintenance</w:t>
        </w:r>
        <w:r w:rsidR="009F04E1">
          <w:rPr>
            <w:noProof/>
            <w:webHidden/>
          </w:rPr>
          <w:tab/>
        </w:r>
        <w:r w:rsidR="009F04E1">
          <w:rPr>
            <w:noProof/>
            <w:webHidden/>
          </w:rPr>
          <w:fldChar w:fldCharType="begin"/>
        </w:r>
        <w:r w:rsidR="009F04E1">
          <w:rPr>
            <w:noProof/>
            <w:webHidden/>
          </w:rPr>
          <w:instrText xml:space="preserve"> PAGEREF _Toc531782644 \h </w:instrText>
        </w:r>
        <w:r w:rsidR="009F04E1">
          <w:rPr>
            <w:noProof/>
            <w:webHidden/>
          </w:rPr>
        </w:r>
        <w:r w:rsidR="009F04E1">
          <w:rPr>
            <w:noProof/>
            <w:webHidden/>
          </w:rPr>
          <w:fldChar w:fldCharType="separate"/>
        </w:r>
        <w:r w:rsidR="009F04E1">
          <w:rPr>
            <w:noProof/>
            <w:webHidden/>
          </w:rPr>
          <w:t>11</w:t>
        </w:r>
        <w:r w:rsidR="009F04E1">
          <w:rPr>
            <w:noProof/>
            <w:webHidden/>
          </w:rPr>
          <w:fldChar w:fldCharType="end"/>
        </w:r>
      </w:hyperlink>
    </w:p>
    <w:p w14:paraId="07A4B8FF" w14:textId="77777777" w:rsidR="009F04E1" w:rsidRDefault="00873FD0">
      <w:pPr>
        <w:pStyle w:val="TOC2"/>
        <w:tabs>
          <w:tab w:val="left" w:pos="1320"/>
        </w:tabs>
        <w:rPr>
          <w:rFonts w:eastAsiaTheme="minorEastAsia"/>
          <w:smallCaps w:val="0"/>
          <w:noProof/>
          <w:sz w:val="22"/>
          <w:szCs w:val="22"/>
        </w:rPr>
      </w:pPr>
      <w:hyperlink w:anchor="_Toc531782645" w:history="1">
        <w:r w:rsidR="009F04E1" w:rsidRPr="00F83E74">
          <w:rPr>
            <w:rStyle w:val="Hyperlink"/>
            <w:noProof/>
          </w:rPr>
          <w:t>4.2</w:t>
        </w:r>
        <w:r w:rsidR="009F04E1">
          <w:rPr>
            <w:rFonts w:eastAsiaTheme="minorEastAsia"/>
            <w:smallCaps w:val="0"/>
            <w:noProof/>
            <w:sz w:val="22"/>
            <w:szCs w:val="22"/>
          </w:rPr>
          <w:tab/>
        </w:r>
        <w:r w:rsidR="009F04E1" w:rsidRPr="00F83E74">
          <w:rPr>
            <w:rStyle w:val="Hyperlink"/>
            <w:noProof/>
          </w:rPr>
          <w:t>Business Continuity / Cybersecurity Disaster Recovery</w:t>
        </w:r>
        <w:r w:rsidR="009F04E1">
          <w:rPr>
            <w:noProof/>
            <w:webHidden/>
          </w:rPr>
          <w:tab/>
        </w:r>
        <w:r w:rsidR="009F04E1">
          <w:rPr>
            <w:noProof/>
            <w:webHidden/>
          </w:rPr>
          <w:fldChar w:fldCharType="begin"/>
        </w:r>
        <w:r w:rsidR="009F04E1">
          <w:rPr>
            <w:noProof/>
            <w:webHidden/>
          </w:rPr>
          <w:instrText xml:space="preserve"> PAGEREF _Toc531782645 \h </w:instrText>
        </w:r>
        <w:r w:rsidR="009F04E1">
          <w:rPr>
            <w:noProof/>
            <w:webHidden/>
          </w:rPr>
        </w:r>
        <w:r w:rsidR="009F04E1">
          <w:rPr>
            <w:noProof/>
            <w:webHidden/>
          </w:rPr>
          <w:fldChar w:fldCharType="separate"/>
        </w:r>
        <w:r w:rsidR="009F04E1">
          <w:rPr>
            <w:noProof/>
            <w:webHidden/>
          </w:rPr>
          <w:t>12</w:t>
        </w:r>
        <w:r w:rsidR="009F04E1">
          <w:rPr>
            <w:noProof/>
            <w:webHidden/>
          </w:rPr>
          <w:fldChar w:fldCharType="end"/>
        </w:r>
      </w:hyperlink>
    </w:p>
    <w:p w14:paraId="5559B8D2" w14:textId="77777777" w:rsidR="009F04E1" w:rsidRDefault="00873FD0">
      <w:pPr>
        <w:pStyle w:val="TOC2"/>
        <w:tabs>
          <w:tab w:val="left" w:pos="1320"/>
        </w:tabs>
        <w:rPr>
          <w:rFonts w:eastAsiaTheme="minorEastAsia"/>
          <w:smallCaps w:val="0"/>
          <w:noProof/>
          <w:sz w:val="22"/>
          <w:szCs w:val="22"/>
        </w:rPr>
      </w:pPr>
      <w:hyperlink w:anchor="_Toc531782646" w:history="1">
        <w:r w:rsidR="009F04E1" w:rsidRPr="00F83E74">
          <w:rPr>
            <w:rStyle w:val="Hyperlink"/>
            <w:noProof/>
          </w:rPr>
          <w:t>4.3</w:t>
        </w:r>
        <w:r w:rsidR="009F04E1">
          <w:rPr>
            <w:rFonts w:eastAsiaTheme="minorEastAsia"/>
            <w:smallCaps w:val="0"/>
            <w:noProof/>
            <w:sz w:val="22"/>
            <w:szCs w:val="22"/>
          </w:rPr>
          <w:tab/>
        </w:r>
        <w:r w:rsidR="009F04E1" w:rsidRPr="00F83E74">
          <w:rPr>
            <w:rStyle w:val="Hyperlink"/>
            <w:noProof/>
          </w:rPr>
          <w:t>Time Synchronization</w:t>
        </w:r>
        <w:r w:rsidR="009F04E1">
          <w:rPr>
            <w:noProof/>
            <w:webHidden/>
          </w:rPr>
          <w:tab/>
        </w:r>
        <w:r w:rsidR="009F04E1">
          <w:rPr>
            <w:noProof/>
            <w:webHidden/>
          </w:rPr>
          <w:fldChar w:fldCharType="begin"/>
        </w:r>
        <w:r w:rsidR="009F04E1">
          <w:rPr>
            <w:noProof/>
            <w:webHidden/>
          </w:rPr>
          <w:instrText xml:space="preserve"> PAGEREF _Toc531782646 \h </w:instrText>
        </w:r>
        <w:r w:rsidR="009F04E1">
          <w:rPr>
            <w:noProof/>
            <w:webHidden/>
          </w:rPr>
        </w:r>
        <w:r w:rsidR="009F04E1">
          <w:rPr>
            <w:noProof/>
            <w:webHidden/>
          </w:rPr>
          <w:fldChar w:fldCharType="separate"/>
        </w:r>
        <w:r w:rsidR="009F04E1">
          <w:rPr>
            <w:noProof/>
            <w:webHidden/>
          </w:rPr>
          <w:t>12</w:t>
        </w:r>
        <w:r w:rsidR="009F04E1">
          <w:rPr>
            <w:noProof/>
            <w:webHidden/>
          </w:rPr>
          <w:fldChar w:fldCharType="end"/>
        </w:r>
      </w:hyperlink>
    </w:p>
    <w:p w14:paraId="6E14343E" w14:textId="77777777" w:rsidR="009F04E1" w:rsidRDefault="00873FD0">
      <w:pPr>
        <w:pStyle w:val="TOC2"/>
        <w:tabs>
          <w:tab w:val="left" w:pos="1320"/>
        </w:tabs>
        <w:rPr>
          <w:rFonts w:eastAsiaTheme="minorEastAsia"/>
          <w:smallCaps w:val="0"/>
          <w:noProof/>
          <w:sz w:val="22"/>
          <w:szCs w:val="22"/>
        </w:rPr>
      </w:pPr>
      <w:hyperlink w:anchor="_Toc531782647" w:history="1">
        <w:r w:rsidR="009F04E1" w:rsidRPr="00F83E74">
          <w:rPr>
            <w:rStyle w:val="Hyperlink"/>
            <w:noProof/>
          </w:rPr>
          <w:t>4.4</w:t>
        </w:r>
        <w:r w:rsidR="009F04E1">
          <w:rPr>
            <w:rFonts w:eastAsiaTheme="minorEastAsia"/>
            <w:smallCaps w:val="0"/>
            <w:noProof/>
            <w:sz w:val="22"/>
            <w:szCs w:val="22"/>
          </w:rPr>
          <w:tab/>
        </w:r>
        <w:r w:rsidR="009F04E1" w:rsidRPr="00F83E74">
          <w:rPr>
            <w:rStyle w:val="Hyperlink"/>
            <w:noProof/>
          </w:rPr>
          <w:t>COTS Security Hardening</w:t>
        </w:r>
        <w:r w:rsidR="009F04E1">
          <w:rPr>
            <w:noProof/>
            <w:webHidden/>
          </w:rPr>
          <w:tab/>
        </w:r>
        <w:r w:rsidR="009F04E1">
          <w:rPr>
            <w:noProof/>
            <w:webHidden/>
          </w:rPr>
          <w:fldChar w:fldCharType="begin"/>
        </w:r>
        <w:r w:rsidR="009F04E1">
          <w:rPr>
            <w:noProof/>
            <w:webHidden/>
          </w:rPr>
          <w:instrText xml:space="preserve"> PAGEREF _Toc531782647 \h </w:instrText>
        </w:r>
        <w:r w:rsidR="009F04E1">
          <w:rPr>
            <w:noProof/>
            <w:webHidden/>
          </w:rPr>
        </w:r>
        <w:r w:rsidR="009F04E1">
          <w:rPr>
            <w:noProof/>
            <w:webHidden/>
          </w:rPr>
          <w:fldChar w:fldCharType="separate"/>
        </w:r>
        <w:r w:rsidR="009F04E1">
          <w:rPr>
            <w:noProof/>
            <w:webHidden/>
          </w:rPr>
          <w:t>13</w:t>
        </w:r>
        <w:r w:rsidR="009F04E1">
          <w:rPr>
            <w:noProof/>
            <w:webHidden/>
          </w:rPr>
          <w:fldChar w:fldCharType="end"/>
        </w:r>
      </w:hyperlink>
    </w:p>
    <w:p w14:paraId="18251434" w14:textId="77777777" w:rsidR="009F04E1" w:rsidRDefault="00873FD0">
      <w:pPr>
        <w:pStyle w:val="TOC2"/>
        <w:tabs>
          <w:tab w:val="left" w:pos="1320"/>
        </w:tabs>
        <w:rPr>
          <w:rFonts w:eastAsiaTheme="minorEastAsia"/>
          <w:smallCaps w:val="0"/>
          <w:noProof/>
          <w:sz w:val="22"/>
          <w:szCs w:val="22"/>
        </w:rPr>
      </w:pPr>
      <w:hyperlink w:anchor="_Toc531782648" w:history="1">
        <w:r w:rsidR="009F04E1" w:rsidRPr="00F83E74">
          <w:rPr>
            <w:rStyle w:val="Hyperlink"/>
            <w:noProof/>
          </w:rPr>
          <w:t>4.5</w:t>
        </w:r>
        <w:r w:rsidR="009F04E1">
          <w:rPr>
            <w:rFonts w:eastAsiaTheme="minorEastAsia"/>
            <w:smallCaps w:val="0"/>
            <w:noProof/>
            <w:sz w:val="22"/>
            <w:szCs w:val="22"/>
          </w:rPr>
          <w:tab/>
        </w:r>
        <w:r w:rsidR="009F04E1" w:rsidRPr="00F83E74">
          <w:rPr>
            <w:rStyle w:val="Hyperlink"/>
            <w:noProof/>
          </w:rPr>
          <w:t>Malware defenses</w:t>
        </w:r>
        <w:r w:rsidR="009F04E1">
          <w:rPr>
            <w:noProof/>
            <w:webHidden/>
          </w:rPr>
          <w:tab/>
        </w:r>
        <w:r w:rsidR="009F04E1">
          <w:rPr>
            <w:noProof/>
            <w:webHidden/>
          </w:rPr>
          <w:fldChar w:fldCharType="begin"/>
        </w:r>
        <w:r w:rsidR="009F04E1">
          <w:rPr>
            <w:noProof/>
            <w:webHidden/>
          </w:rPr>
          <w:instrText xml:space="preserve"> PAGEREF _Toc531782648 \h </w:instrText>
        </w:r>
        <w:r w:rsidR="009F04E1">
          <w:rPr>
            <w:noProof/>
            <w:webHidden/>
          </w:rPr>
        </w:r>
        <w:r w:rsidR="009F04E1">
          <w:rPr>
            <w:noProof/>
            <w:webHidden/>
          </w:rPr>
          <w:fldChar w:fldCharType="separate"/>
        </w:r>
        <w:r w:rsidR="009F04E1">
          <w:rPr>
            <w:noProof/>
            <w:webHidden/>
          </w:rPr>
          <w:t>13</w:t>
        </w:r>
        <w:r w:rsidR="009F04E1">
          <w:rPr>
            <w:noProof/>
            <w:webHidden/>
          </w:rPr>
          <w:fldChar w:fldCharType="end"/>
        </w:r>
      </w:hyperlink>
    </w:p>
    <w:p w14:paraId="6184D519" w14:textId="77777777" w:rsidR="009F04E1" w:rsidRDefault="00873FD0">
      <w:pPr>
        <w:pStyle w:val="TOC2"/>
        <w:tabs>
          <w:tab w:val="left" w:pos="1320"/>
        </w:tabs>
        <w:rPr>
          <w:rFonts w:eastAsiaTheme="minorEastAsia"/>
          <w:smallCaps w:val="0"/>
          <w:noProof/>
          <w:sz w:val="22"/>
          <w:szCs w:val="22"/>
        </w:rPr>
      </w:pPr>
      <w:hyperlink w:anchor="_Toc531782649" w:history="1">
        <w:r w:rsidR="009F04E1" w:rsidRPr="00F83E74">
          <w:rPr>
            <w:rStyle w:val="Hyperlink"/>
            <w:noProof/>
          </w:rPr>
          <w:t>4.6</w:t>
        </w:r>
        <w:r w:rsidR="009F04E1">
          <w:rPr>
            <w:rFonts w:eastAsiaTheme="minorEastAsia"/>
            <w:smallCaps w:val="0"/>
            <w:noProof/>
            <w:sz w:val="22"/>
            <w:szCs w:val="22"/>
          </w:rPr>
          <w:tab/>
        </w:r>
        <w:r w:rsidR="009F04E1" w:rsidRPr="00F83E74">
          <w:rPr>
            <w:rStyle w:val="Hyperlink"/>
            <w:noProof/>
          </w:rPr>
          <w:t>Customer Application Security</w:t>
        </w:r>
        <w:r w:rsidR="009F04E1">
          <w:rPr>
            <w:noProof/>
            <w:webHidden/>
          </w:rPr>
          <w:tab/>
        </w:r>
        <w:r w:rsidR="009F04E1">
          <w:rPr>
            <w:noProof/>
            <w:webHidden/>
          </w:rPr>
          <w:fldChar w:fldCharType="begin"/>
        </w:r>
        <w:r w:rsidR="009F04E1">
          <w:rPr>
            <w:noProof/>
            <w:webHidden/>
          </w:rPr>
          <w:instrText xml:space="preserve"> PAGEREF _Toc531782649 \h </w:instrText>
        </w:r>
        <w:r w:rsidR="009F04E1">
          <w:rPr>
            <w:noProof/>
            <w:webHidden/>
          </w:rPr>
        </w:r>
        <w:r w:rsidR="009F04E1">
          <w:rPr>
            <w:noProof/>
            <w:webHidden/>
          </w:rPr>
          <w:fldChar w:fldCharType="separate"/>
        </w:r>
        <w:r w:rsidR="009F04E1">
          <w:rPr>
            <w:noProof/>
            <w:webHidden/>
          </w:rPr>
          <w:t>13</w:t>
        </w:r>
        <w:r w:rsidR="009F04E1">
          <w:rPr>
            <w:noProof/>
            <w:webHidden/>
          </w:rPr>
          <w:fldChar w:fldCharType="end"/>
        </w:r>
      </w:hyperlink>
    </w:p>
    <w:p w14:paraId="3FF0017D" w14:textId="77777777" w:rsidR="009F04E1" w:rsidRDefault="00873FD0">
      <w:pPr>
        <w:pStyle w:val="TOC2"/>
        <w:tabs>
          <w:tab w:val="left" w:pos="1320"/>
        </w:tabs>
        <w:rPr>
          <w:rFonts w:eastAsiaTheme="minorEastAsia"/>
          <w:smallCaps w:val="0"/>
          <w:noProof/>
          <w:sz w:val="22"/>
          <w:szCs w:val="22"/>
        </w:rPr>
      </w:pPr>
      <w:hyperlink w:anchor="_Toc531782650" w:history="1">
        <w:r w:rsidR="009F04E1" w:rsidRPr="00F83E74">
          <w:rPr>
            <w:rStyle w:val="Hyperlink"/>
            <w:noProof/>
          </w:rPr>
          <w:t>4.7</w:t>
        </w:r>
        <w:r w:rsidR="009F04E1">
          <w:rPr>
            <w:rFonts w:eastAsiaTheme="minorEastAsia"/>
            <w:smallCaps w:val="0"/>
            <w:noProof/>
            <w:sz w:val="22"/>
            <w:szCs w:val="22"/>
          </w:rPr>
          <w:tab/>
        </w:r>
        <w:r w:rsidR="009F04E1" w:rsidRPr="00F83E74">
          <w:rPr>
            <w:rStyle w:val="Hyperlink"/>
            <w:noProof/>
          </w:rPr>
          <w:t>Sensitive Information Disclosure</w:t>
        </w:r>
        <w:r w:rsidR="009F04E1">
          <w:rPr>
            <w:noProof/>
            <w:webHidden/>
          </w:rPr>
          <w:tab/>
        </w:r>
        <w:r w:rsidR="009F04E1">
          <w:rPr>
            <w:noProof/>
            <w:webHidden/>
          </w:rPr>
          <w:fldChar w:fldCharType="begin"/>
        </w:r>
        <w:r w:rsidR="009F04E1">
          <w:rPr>
            <w:noProof/>
            <w:webHidden/>
          </w:rPr>
          <w:instrText xml:space="preserve"> PAGEREF _Toc531782650 \h </w:instrText>
        </w:r>
        <w:r w:rsidR="009F04E1">
          <w:rPr>
            <w:noProof/>
            <w:webHidden/>
          </w:rPr>
        </w:r>
        <w:r w:rsidR="009F04E1">
          <w:rPr>
            <w:noProof/>
            <w:webHidden/>
          </w:rPr>
          <w:fldChar w:fldCharType="separate"/>
        </w:r>
        <w:r w:rsidR="009F04E1">
          <w:rPr>
            <w:noProof/>
            <w:webHidden/>
          </w:rPr>
          <w:t>14</w:t>
        </w:r>
        <w:r w:rsidR="009F04E1">
          <w:rPr>
            <w:noProof/>
            <w:webHidden/>
          </w:rPr>
          <w:fldChar w:fldCharType="end"/>
        </w:r>
      </w:hyperlink>
    </w:p>
    <w:p w14:paraId="7575F757"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51" w:history="1">
        <w:r w:rsidR="009F04E1" w:rsidRPr="00F83E74">
          <w:rPr>
            <w:rStyle w:val="Hyperlink"/>
            <w:noProof/>
          </w:rPr>
          <w:t>5</w:t>
        </w:r>
        <w:r w:rsidR="009F04E1">
          <w:rPr>
            <w:rFonts w:eastAsiaTheme="minorEastAsia"/>
            <w:b w:val="0"/>
            <w:bCs w:val="0"/>
            <w:caps w:val="0"/>
            <w:noProof/>
            <w:sz w:val="22"/>
            <w:szCs w:val="22"/>
          </w:rPr>
          <w:tab/>
        </w:r>
        <w:r w:rsidR="009F04E1" w:rsidRPr="00F83E74">
          <w:rPr>
            <w:rStyle w:val="Hyperlink"/>
            <w:noProof/>
          </w:rPr>
          <w:t>Known Issues</w:t>
        </w:r>
        <w:r w:rsidR="009F04E1">
          <w:rPr>
            <w:noProof/>
            <w:webHidden/>
          </w:rPr>
          <w:tab/>
        </w:r>
        <w:r w:rsidR="009F04E1">
          <w:rPr>
            <w:noProof/>
            <w:webHidden/>
          </w:rPr>
          <w:fldChar w:fldCharType="begin"/>
        </w:r>
        <w:r w:rsidR="009F04E1">
          <w:rPr>
            <w:noProof/>
            <w:webHidden/>
          </w:rPr>
          <w:instrText xml:space="preserve"> PAGEREF _Toc531782651 \h </w:instrText>
        </w:r>
        <w:r w:rsidR="009F04E1">
          <w:rPr>
            <w:noProof/>
            <w:webHidden/>
          </w:rPr>
        </w:r>
        <w:r w:rsidR="009F04E1">
          <w:rPr>
            <w:noProof/>
            <w:webHidden/>
          </w:rPr>
          <w:fldChar w:fldCharType="separate"/>
        </w:r>
        <w:r w:rsidR="009F04E1">
          <w:rPr>
            <w:noProof/>
            <w:webHidden/>
          </w:rPr>
          <w:t>15</w:t>
        </w:r>
        <w:r w:rsidR="009F04E1">
          <w:rPr>
            <w:noProof/>
            <w:webHidden/>
          </w:rPr>
          <w:fldChar w:fldCharType="end"/>
        </w:r>
      </w:hyperlink>
    </w:p>
    <w:p w14:paraId="499ECA21" w14:textId="77777777" w:rsidR="009F04E1" w:rsidRDefault="00873FD0">
      <w:pPr>
        <w:pStyle w:val="TOC1"/>
        <w:tabs>
          <w:tab w:val="left" w:pos="810"/>
          <w:tab w:val="right" w:leader="dot" w:pos="10790"/>
        </w:tabs>
        <w:rPr>
          <w:rFonts w:eastAsiaTheme="minorEastAsia"/>
          <w:b w:val="0"/>
          <w:bCs w:val="0"/>
          <w:caps w:val="0"/>
          <w:noProof/>
          <w:sz w:val="22"/>
          <w:szCs w:val="22"/>
        </w:rPr>
      </w:pPr>
      <w:hyperlink w:anchor="_Toc531782652" w:history="1">
        <w:r w:rsidR="009F04E1" w:rsidRPr="00F83E74">
          <w:rPr>
            <w:rStyle w:val="Hyperlink"/>
            <w:noProof/>
          </w:rPr>
          <w:t>6</w:t>
        </w:r>
        <w:r w:rsidR="009F04E1">
          <w:rPr>
            <w:rFonts w:eastAsiaTheme="minorEastAsia"/>
            <w:b w:val="0"/>
            <w:bCs w:val="0"/>
            <w:caps w:val="0"/>
            <w:noProof/>
            <w:sz w:val="22"/>
            <w:szCs w:val="22"/>
          </w:rPr>
          <w:tab/>
        </w:r>
        <w:r w:rsidR="009F04E1" w:rsidRPr="00F83E74">
          <w:rPr>
            <w:rStyle w:val="Hyperlink"/>
            <w:noProof/>
          </w:rPr>
          <w:t>References</w:t>
        </w:r>
        <w:r w:rsidR="009F04E1">
          <w:rPr>
            <w:noProof/>
            <w:webHidden/>
          </w:rPr>
          <w:tab/>
        </w:r>
        <w:r w:rsidR="009F04E1">
          <w:rPr>
            <w:noProof/>
            <w:webHidden/>
          </w:rPr>
          <w:fldChar w:fldCharType="begin"/>
        </w:r>
        <w:r w:rsidR="009F04E1">
          <w:rPr>
            <w:noProof/>
            <w:webHidden/>
          </w:rPr>
          <w:instrText xml:space="preserve"> PAGEREF _Toc531782652 \h </w:instrText>
        </w:r>
        <w:r w:rsidR="009F04E1">
          <w:rPr>
            <w:noProof/>
            <w:webHidden/>
          </w:rPr>
        </w:r>
        <w:r w:rsidR="009F04E1">
          <w:rPr>
            <w:noProof/>
            <w:webHidden/>
          </w:rPr>
          <w:fldChar w:fldCharType="separate"/>
        </w:r>
        <w:r w:rsidR="009F04E1">
          <w:rPr>
            <w:noProof/>
            <w:webHidden/>
          </w:rPr>
          <w:t>16</w:t>
        </w:r>
        <w:r w:rsidR="009F04E1">
          <w:rPr>
            <w:noProof/>
            <w:webHidden/>
          </w:rPr>
          <w:fldChar w:fldCharType="end"/>
        </w:r>
      </w:hyperlink>
    </w:p>
    <w:p w14:paraId="75493534" w14:textId="366CDA41" w:rsidR="00A47EB8" w:rsidRPr="00F2142F" w:rsidRDefault="00D36227" w:rsidP="00D0429B">
      <w:pPr>
        <w:pStyle w:val="Subtitle"/>
        <w:ind w:left="0"/>
        <w:rPr>
          <w:rFonts w:cstheme="minorHAnsi"/>
        </w:rPr>
      </w:pPr>
      <w:r w:rsidRPr="000D5E6B">
        <w:rPr>
          <w:rFonts w:cstheme="minorHAnsi"/>
        </w:rPr>
        <w:fldChar w:fldCharType="end"/>
      </w:r>
    </w:p>
    <w:p w14:paraId="1838C7A8" w14:textId="77777777" w:rsidR="00933A2A" w:rsidRPr="00F2142F" w:rsidRDefault="00933A2A" w:rsidP="0062346E">
      <w:pPr>
        <w:rPr>
          <w:rFonts w:cstheme="minorHAnsi"/>
        </w:rPr>
      </w:pPr>
    </w:p>
    <w:p w14:paraId="6872698A" w14:textId="77777777" w:rsidR="00D36227" w:rsidRDefault="00D36227" w:rsidP="0062346E"/>
    <w:p w14:paraId="17A54980" w14:textId="77777777" w:rsidR="0062346E" w:rsidRDefault="0062346E" w:rsidP="0062346E"/>
    <w:p w14:paraId="3B016BD9" w14:textId="77777777" w:rsidR="0062346E" w:rsidRDefault="0062346E" w:rsidP="0062346E"/>
    <w:p w14:paraId="34E14649" w14:textId="77777777" w:rsidR="0062346E" w:rsidRPr="00014242" w:rsidRDefault="0062346E" w:rsidP="00014242">
      <w:pPr>
        <w:pStyle w:val="Heading1NoLine"/>
      </w:pPr>
      <w:bookmarkStart w:id="4" w:name="_Toc492357815"/>
      <w:bookmarkStart w:id="5" w:name="_Ref314738168"/>
      <w:bookmarkStart w:id="6" w:name="_Toc317603246"/>
      <w:bookmarkStart w:id="7" w:name="_Toc414443079"/>
      <w:bookmarkStart w:id="8" w:name="_Toc531782632"/>
      <w:r w:rsidRPr="00014242">
        <w:lastRenderedPageBreak/>
        <w:t>Revision History</w:t>
      </w:r>
      <w:bookmarkEnd w:id="4"/>
      <w:bookmarkEnd w:id="5"/>
      <w:bookmarkEnd w:id="6"/>
      <w:bookmarkEnd w:id="7"/>
      <w:bookmarkEnd w:id="8"/>
    </w:p>
    <w:tbl>
      <w:tblPr>
        <w:tblW w:w="9414" w:type="dxa"/>
        <w:tblInd w:w="14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83"/>
        <w:gridCol w:w="1441"/>
        <w:gridCol w:w="2250"/>
        <w:gridCol w:w="4140"/>
      </w:tblGrid>
      <w:tr w:rsidR="00736A66" w:rsidRPr="006F010F" w14:paraId="14CB252E" w14:textId="77777777" w:rsidTr="00DF726C">
        <w:trPr>
          <w:cantSplit/>
          <w:trHeight w:val="257"/>
        </w:trPr>
        <w:tc>
          <w:tcPr>
            <w:tcW w:w="1583" w:type="dxa"/>
            <w:tcBorders>
              <w:top w:val="single" w:sz="4" w:space="0" w:color="auto"/>
              <w:bottom w:val="nil"/>
              <w:right w:val="single" w:sz="4" w:space="0" w:color="auto"/>
            </w:tcBorders>
            <w:shd w:val="pct15" w:color="auto" w:fill="FFFFFF"/>
            <w:vAlign w:val="center"/>
          </w:tcPr>
          <w:p w14:paraId="4152325D" w14:textId="77777777" w:rsidR="00736A66" w:rsidRPr="006F010F" w:rsidRDefault="00736A66" w:rsidP="004518DA">
            <w:pPr>
              <w:pStyle w:val="TableHeaderCentered"/>
              <w:rPr>
                <w:b w:val="0"/>
              </w:rPr>
            </w:pPr>
            <w:r w:rsidRPr="006F010F">
              <w:rPr>
                <w:b w:val="0"/>
              </w:rPr>
              <w:t>Version</w:t>
            </w:r>
          </w:p>
        </w:tc>
        <w:tc>
          <w:tcPr>
            <w:tcW w:w="1441" w:type="dxa"/>
            <w:tcBorders>
              <w:top w:val="single" w:sz="4" w:space="0" w:color="auto"/>
              <w:left w:val="single" w:sz="4" w:space="0" w:color="auto"/>
            </w:tcBorders>
            <w:shd w:val="pct15" w:color="auto" w:fill="FFFFFF"/>
            <w:vAlign w:val="center"/>
          </w:tcPr>
          <w:p w14:paraId="0962FD72" w14:textId="77777777" w:rsidR="00736A66" w:rsidRPr="006F010F" w:rsidRDefault="00736A66" w:rsidP="004518DA">
            <w:pPr>
              <w:pStyle w:val="TableHeader"/>
              <w:rPr>
                <w:b w:val="0"/>
                <w:sz w:val="20"/>
              </w:rPr>
            </w:pPr>
            <w:r w:rsidRPr="006F010F">
              <w:rPr>
                <w:b w:val="0"/>
                <w:sz w:val="20"/>
              </w:rPr>
              <w:t>Date</w:t>
            </w:r>
          </w:p>
        </w:tc>
        <w:tc>
          <w:tcPr>
            <w:tcW w:w="2250" w:type="dxa"/>
            <w:tcBorders>
              <w:top w:val="single" w:sz="4" w:space="0" w:color="auto"/>
              <w:left w:val="single" w:sz="4" w:space="0" w:color="auto"/>
              <w:right w:val="single" w:sz="4" w:space="0" w:color="auto"/>
            </w:tcBorders>
            <w:shd w:val="pct15" w:color="auto" w:fill="FFFFFF"/>
          </w:tcPr>
          <w:p w14:paraId="28AD90B3" w14:textId="6AE26D52" w:rsidR="00736A66" w:rsidRPr="006F010F" w:rsidRDefault="00736A66" w:rsidP="004518DA">
            <w:pPr>
              <w:pStyle w:val="TableHeaderCentered"/>
              <w:rPr>
                <w:b w:val="0"/>
              </w:rPr>
            </w:pPr>
            <w:r>
              <w:rPr>
                <w:b w:val="0"/>
              </w:rPr>
              <w:t>Author</w:t>
            </w:r>
          </w:p>
        </w:tc>
        <w:tc>
          <w:tcPr>
            <w:tcW w:w="4140" w:type="dxa"/>
            <w:tcBorders>
              <w:top w:val="single" w:sz="4" w:space="0" w:color="auto"/>
              <w:left w:val="single" w:sz="4" w:space="0" w:color="auto"/>
            </w:tcBorders>
            <w:shd w:val="pct15" w:color="auto" w:fill="FFFFFF"/>
            <w:vAlign w:val="center"/>
          </w:tcPr>
          <w:p w14:paraId="35A1A1DB" w14:textId="0AFD0B77" w:rsidR="00736A66" w:rsidRPr="006F010F" w:rsidRDefault="00736A66" w:rsidP="004518DA">
            <w:pPr>
              <w:pStyle w:val="TableHeaderCentered"/>
              <w:rPr>
                <w:b w:val="0"/>
              </w:rPr>
            </w:pPr>
            <w:r w:rsidRPr="006F010F">
              <w:rPr>
                <w:b w:val="0"/>
              </w:rPr>
              <w:t>Details of Change</w:t>
            </w:r>
          </w:p>
        </w:tc>
      </w:tr>
      <w:tr w:rsidR="00736A66" w14:paraId="0A2D271C" w14:textId="77777777" w:rsidTr="00DF726C">
        <w:trPr>
          <w:cantSplit/>
          <w:trHeight w:val="257"/>
        </w:trPr>
        <w:tc>
          <w:tcPr>
            <w:tcW w:w="1583" w:type="dxa"/>
            <w:tcBorders>
              <w:top w:val="single" w:sz="4" w:space="0" w:color="auto"/>
              <w:bottom w:val="single" w:sz="4" w:space="0" w:color="auto"/>
              <w:right w:val="single" w:sz="4" w:space="0" w:color="auto"/>
            </w:tcBorders>
            <w:vAlign w:val="center"/>
          </w:tcPr>
          <w:p w14:paraId="505E0849" w14:textId="2BC3B607" w:rsidR="00736A66" w:rsidRPr="004A12E0" w:rsidRDefault="005470CD" w:rsidP="004518DA">
            <w:pPr>
              <w:pStyle w:val="TableContentsCentered"/>
            </w:pPr>
            <w:r>
              <w:t>0.</w:t>
            </w:r>
            <w:r w:rsidR="00736A66">
              <w:t>1</w:t>
            </w:r>
          </w:p>
        </w:tc>
        <w:tc>
          <w:tcPr>
            <w:tcW w:w="1441" w:type="dxa"/>
            <w:tcBorders>
              <w:top w:val="single" w:sz="4" w:space="0" w:color="auto"/>
              <w:left w:val="single" w:sz="4" w:space="0" w:color="auto"/>
              <w:bottom w:val="single" w:sz="4" w:space="0" w:color="auto"/>
            </w:tcBorders>
            <w:vAlign w:val="center"/>
          </w:tcPr>
          <w:p w14:paraId="4270C9A9" w14:textId="4000B7E7" w:rsidR="00736A66" w:rsidRPr="00570ABF" w:rsidRDefault="00736A66" w:rsidP="00116B2F">
            <w:pPr>
              <w:pStyle w:val="TableContents"/>
            </w:pPr>
            <w:r>
              <w:t>25-Oct-2018</w:t>
            </w:r>
          </w:p>
        </w:tc>
        <w:tc>
          <w:tcPr>
            <w:tcW w:w="2250" w:type="dxa"/>
            <w:tcBorders>
              <w:top w:val="single" w:sz="4" w:space="0" w:color="auto"/>
              <w:left w:val="single" w:sz="4" w:space="0" w:color="auto"/>
              <w:bottom w:val="single" w:sz="4" w:space="0" w:color="auto"/>
              <w:right w:val="single" w:sz="4" w:space="0" w:color="auto"/>
            </w:tcBorders>
          </w:tcPr>
          <w:p w14:paraId="5D515DDD" w14:textId="0B88E4A5" w:rsidR="00736A66" w:rsidRDefault="00736A66" w:rsidP="004518DA">
            <w:pPr>
              <w:pStyle w:val="TableContents"/>
            </w:pPr>
            <w:r>
              <w:t>Anurpa Jagdale</w:t>
            </w:r>
          </w:p>
        </w:tc>
        <w:tc>
          <w:tcPr>
            <w:tcW w:w="4140" w:type="dxa"/>
            <w:tcBorders>
              <w:top w:val="single" w:sz="4" w:space="0" w:color="auto"/>
              <w:left w:val="single" w:sz="4" w:space="0" w:color="auto"/>
              <w:bottom w:val="single" w:sz="4" w:space="0" w:color="auto"/>
            </w:tcBorders>
            <w:vAlign w:val="center"/>
          </w:tcPr>
          <w:p w14:paraId="7BF53CDF" w14:textId="2594ECE9" w:rsidR="00736A66" w:rsidRPr="00570ABF" w:rsidRDefault="00736A66" w:rsidP="004518DA">
            <w:pPr>
              <w:pStyle w:val="TableContents"/>
            </w:pPr>
            <w:r>
              <w:t>Initial Draft</w:t>
            </w:r>
          </w:p>
        </w:tc>
      </w:tr>
      <w:tr w:rsidR="00736A66" w14:paraId="39C0AEBB" w14:textId="77777777" w:rsidTr="00DF726C">
        <w:trPr>
          <w:cantSplit/>
          <w:trHeight w:val="257"/>
        </w:trPr>
        <w:tc>
          <w:tcPr>
            <w:tcW w:w="1583" w:type="dxa"/>
            <w:tcBorders>
              <w:top w:val="single" w:sz="4" w:space="0" w:color="auto"/>
              <w:bottom w:val="single" w:sz="4" w:space="0" w:color="auto"/>
              <w:right w:val="single" w:sz="4" w:space="0" w:color="auto"/>
            </w:tcBorders>
            <w:vAlign w:val="center"/>
          </w:tcPr>
          <w:p w14:paraId="01420676" w14:textId="202679E0" w:rsidR="00736A66" w:rsidRPr="004A12E0" w:rsidRDefault="005470CD" w:rsidP="004518DA">
            <w:pPr>
              <w:pStyle w:val="TableContentsCentered"/>
            </w:pPr>
            <w:r>
              <w:t>0.</w:t>
            </w:r>
            <w:r w:rsidR="00736A66">
              <w:t>2</w:t>
            </w:r>
          </w:p>
        </w:tc>
        <w:tc>
          <w:tcPr>
            <w:tcW w:w="1441" w:type="dxa"/>
            <w:tcBorders>
              <w:top w:val="single" w:sz="4" w:space="0" w:color="auto"/>
              <w:left w:val="single" w:sz="4" w:space="0" w:color="auto"/>
              <w:bottom w:val="single" w:sz="4" w:space="0" w:color="auto"/>
            </w:tcBorders>
            <w:vAlign w:val="center"/>
          </w:tcPr>
          <w:p w14:paraId="5CFE9390" w14:textId="1B0272D2" w:rsidR="00736A66" w:rsidRPr="00570ABF" w:rsidRDefault="00736A66" w:rsidP="004518DA">
            <w:pPr>
              <w:pStyle w:val="TableContents"/>
              <w:rPr>
                <w:szCs w:val="18"/>
              </w:rPr>
            </w:pPr>
            <w:r>
              <w:rPr>
                <w:szCs w:val="18"/>
              </w:rPr>
              <w:t>4-Dec-2018</w:t>
            </w:r>
          </w:p>
        </w:tc>
        <w:tc>
          <w:tcPr>
            <w:tcW w:w="2250" w:type="dxa"/>
            <w:tcBorders>
              <w:top w:val="single" w:sz="4" w:space="0" w:color="auto"/>
              <w:left w:val="single" w:sz="4" w:space="0" w:color="auto"/>
              <w:bottom w:val="single" w:sz="4" w:space="0" w:color="auto"/>
              <w:right w:val="single" w:sz="4" w:space="0" w:color="auto"/>
            </w:tcBorders>
          </w:tcPr>
          <w:p w14:paraId="0C1EE0C0" w14:textId="375F68EA" w:rsidR="00736A66" w:rsidRDefault="00736A66" w:rsidP="004518DA">
            <w:pPr>
              <w:pStyle w:val="TableContentsCentered"/>
              <w:jc w:val="left"/>
            </w:pPr>
            <w:r>
              <w:t>Anurpa Jagdale</w:t>
            </w:r>
          </w:p>
        </w:tc>
        <w:tc>
          <w:tcPr>
            <w:tcW w:w="4140" w:type="dxa"/>
            <w:tcBorders>
              <w:top w:val="single" w:sz="4" w:space="0" w:color="auto"/>
              <w:left w:val="single" w:sz="4" w:space="0" w:color="auto"/>
              <w:bottom w:val="single" w:sz="4" w:space="0" w:color="auto"/>
            </w:tcBorders>
            <w:vAlign w:val="center"/>
          </w:tcPr>
          <w:p w14:paraId="2D6FEC15" w14:textId="158AE278" w:rsidR="00736A66" w:rsidRPr="00570ABF" w:rsidRDefault="00736A66" w:rsidP="004518DA">
            <w:pPr>
              <w:pStyle w:val="TableContentsCentered"/>
              <w:jc w:val="left"/>
            </w:pPr>
            <w:r>
              <w:t>Updated as per the Review Comments</w:t>
            </w:r>
          </w:p>
        </w:tc>
      </w:tr>
      <w:tr w:rsidR="00736A66" w14:paraId="564B9F16" w14:textId="77777777" w:rsidTr="00DF726C">
        <w:trPr>
          <w:cantSplit/>
          <w:trHeight w:val="281"/>
        </w:trPr>
        <w:tc>
          <w:tcPr>
            <w:tcW w:w="1583" w:type="dxa"/>
            <w:tcBorders>
              <w:top w:val="single" w:sz="4" w:space="0" w:color="auto"/>
              <w:bottom w:val="single" w:sz="4" w:space="0" w:color="auto"/>
              <w:right w:val="single" w:sz="4" w:space="0" w:color="auto"/>
            </w:tcBorders>
            <w:vAlign w:val="center"/>
          </w:tcPr>
          <w:p w14:paraId="2FFC1241" w14:textId="61B1CBB5" w:rsidR="00736A66" w:rsidRPr="004A12E0" w:rsidRDefault="000968AA" w:rsidP="004518DA">
            <w:pPr>
              <w:pStyle w:val="TableContentsCentered"/>
            </w:pPr>
            <w:r>
              <w:t>0.2</w:t>
            </w:r>
          </w:p>
        </w:tc>
        <w:tc>
          <w:tcPr>
            <w:tcW w:w="1441" w:type="dxa"/>
            <w:tcBorders>
              <w:top w:val="single" w:sz="4" w:space="0" w:color="auto"/>
              <w:left w:val="single" w:sz="4" w:space="0" w:color="auto"/>
              <w:bottom w:val="single" w:sz="4" w:space="0" w:color="auto"/>
            </w:tcBorders>
            <w:vAlign w:val="center"/>
          </w:tcPr>
          <w:p w14:paraId="745504AD" w14:textId="7CE0D822" w:rsidR="00736A66" w:rsidRPr="00570ABF" w:rsidRDefault="000968AA" w:rsidP="004518DA">
            <w:pPr>
              <w:pStyle w:val="TableContents"/>
              <w:rPr>
                <w:szCs w:val="18"/>
              </w:rPr>
            </w:pPr>
            <w:r>
              <w:rPr>
                <w:szCs w:val="18"/>
              </w:rPr>
              <w:t>13-Dec-2018</w:t>
            </w:r>
          </w:p>
        </w:tc>
        <w:tc>
          <w:tcPr>
            <w:tcW w:w="2250" w:type="dxa"/>
            <w:tcBorders>
              <w:top w:val="single" w:sz="4" w:space="0" w:color="auto"/>
              <w:left w:val="single" w:sz="4" w:space="0" w:color="auto"/>
              <w:bottom w:val="single" w:sz="4" w:space="0" w:color="auto"/>
              <w:right w:val="single" w:sz="4" w:space="0" w:color="auto"/>
            </w:tcBorders>
          </w:tcPr>
          <w:p w14:paraId="11CB6B76" w14:textId="71D8C307" w:rsidR="00736A66" w:rsidRPr="00570ABF" w:rsidRDefault="000968AA" w:rsidP="000968AA">
            <w:pPr>
              <w:pStyle w:val="TableContentsCentered"/>
              <w:jc w:val="left"/>
            </w:pPr>
            <w:r>
              <w:t>Anurpa Jagdale</w:t>
            </w:r>
          </w:p>
        </w:tc>
        <w:tc>
          <w:tcPr>
            <w:tcW w:w="4140" w:type="dxa"/>
            <w:tcBorders>
              <w:top w:val="single" w:sz="4" w:space="0" w:color="auto"/>
              <w:left w:val="single" w:sz="4" w:space="0" w:color="auto"/>
              <w:bottom w:val="single" w:sz="4" w:space="0" w:color="auto"/>
            </w:tcBorders>
            <w:vAlign w:val="center"/>
          </w:tcPr>
          <w:p w14:paraId="7CA16278" w14:textId="4E83DD68" w:rsidR="00736A66" w:rsidRPr="00570ABF" w:rsidRDefault="000968AA" w:rsidP="000968AA">
            <w:pPr>
              <w:pStyle w:val="TableContentsCentered"/>
              <w:jc w:val="left"/>
            </w:pPr>
            <w:r>
              <w:t>Updated as per the Review Comments</w:t>
            </w:r>
          </w:p>
        </w:tc>
      </w:tr>
      <w:tr w:rsidR="00736A66" w14:paraId="76035033" w14:textId="77777777" w:rsidTr="00DF726C">
        <w:trPr>
          <w:cantSplit/>
          <w:trHeight w:val="257"/>
        </w:trPr>
        <w:tc>
          <w:tcPr>
            <w:tcW w:w="1583" w:type="dxa"/>
            <w:tcBorders>
              <w:top w:val="single" w:sz="4" w:space="0" w:color="auto"/>
              <w:right w:val="single" w:sz="4" w:space="0" w:color="auto"/>
            </w:tcBorders>
            <w:vAlign w:val="center"/>
          </w:tcPr>
          <w:p w14:paraId="2E22F4D2" w14:textId="77777777" w:rsidR="00736A66" w:rsidRPr="004A12E0" w:rsidRDefault="00736A66" w:rsidP="004518DA">
            <w:pPr>
              <w:pStyle w:val="TableContentsCentered"/>
            </w:pPr>
          </w:p>
        </w:tc>
        <w:tc>
          <w:tcPr>
            <w:tcW w:w="1441" w:type="dxa"/>
            <w:tcBorders>
              <w:top w:val="single" w:sz="4" w:space="0" w:color="auto"/>
              <w:left w:val="single" w:sz="4" w:space="0" w:color="auto"/>
            </w:tcBorders>
            <w:vAlign w:val="center"/>
          </w:tcPr>
          <w:p w14:paraId="0E16F05D" w14:textId="77777777" w:rsidR="00736A66" w:rsidRPr="00570ABF" w:rsidRDefault="00736A66" w:rsidP="004518DA">
            <w:pPr>
              <w:pStyle w:val="TableContents"/>
              <w:rPr>
                <w:szCs w:val="18"/>
              </w:rPr>
            </w:pPr>
          </w:p>
        </w:tc>
        <w:tc>
          <w:tcPr>
            <w:tcW w:w="2250" w:type="dxa"/>
            <w:tcBorders>
              <w:top w:val="single" w:sz="4" w:space="0" w:color="auto"/>
              <w:left w:val="single" w:sz="4" w:space="0" w:color="auto"/>
              <w:right w:val="single" w:sz="4" w:space="0" w:color="auto"/>
            </w:tcBorders>
          </w:tcPr>
          <w:p w14:paraId="72268CFE" w14:textId="77777777" w:rsidR="00736A66" w:rsidRPr="00570ABF" w:rsidRDefault="00736A66" w:rsidP="004518DA">
            <w:pPr>
              <w:pStyle w:val="TableContentsCentered"/>
            </w:pPr>
          </w:p>
        </w:tc>
        <w:tc>
          <w:tcPr>
            <w:tcW w:w="4140" w:type="dxa"/>
            <w:tcBorders>
              <w:top w:val="single" w:sz="4" w:space="0" w:color="auto"/>
              <w:left w:val="single" w:sz="4" w:space="0" w:color="auto"/>
            </w:tcBorders>
            <w:vAlign w:val="center"/>
          </w:tcPr>
          <w:p w14:paraId="210FCB9F" w14:textId="43E63907" w:rsidR="00736A66" w:rsidRPr="00570ABF" w:rsidRDefault="00736A66" w:rsidP="004518DA">
            <w:pPr>
              <w:pStyle w:val="TableContentsCentered"/>
            </w:pPr>
          </w:p>
        </w:tc>
      </w:tr>
    </w:tbl>
    <w:p w14:paraId="40932E16" w14:textId="77777777" w:rsidR="0062346E" w:rsidRDefault="0062346E" w:rsidP="0062346E"/>
    <w:p w14:paraId="198DF5C1" w14:textId="58A16156" w:rsidR="00D0429B" w:rsidRDefault="00D0429B" w:rsidP="00665C79">
      <w:pPr>
        <w:pStyle w:val="Heading1NoLine"/>
        <w:rPr>
          <w:rFonts w:asciiTheme="majorHAnsi" w:hAnsiTheme="majorHAnsi"/>
        </w:rPr>
      </w:pPr>
      <w:bookmarkStart w:id="9" w:name="_Toc531782633"/>
      <w:r>
        <w:t>PRODUCT TEAM GUIDELINES</w:t>
      </w:r>
      <w:bookmarkStart w:id="10" w:name="_Toc478628875"/>
      <w:bookmarkStart w:id="11" w:name="_Toc478629157"/>
      <w:bookmarkStart w:id="12" w:name="_Toc482955235"/>
      <w:bookmarkEnd w:id="9"/>
    </w:p>
    <w:p w14:paraId="21493883" w14:textId="78B31977" w:rsidR="00E17789" w:rsidRPr="00FD5CA1" w:rsidRDefault="00684281" w:rsidP="00E17789">
      <w:pPr>
        <w:rPr>
          <w:color w:val="244061" w:themeColor="accent1" w:themeShade="80"/>
        </w:rPr>
      </w:pPr>
      <w:r w:rsidRPr="00FD5CA1">
        <w:rPr>
          <w:color w:val="244061" w:themeColor="accent1" w:themeShade="80"/>
        </w:rPr>
        <w:t>The PX Green Platform</w:t>
      </w:r>
      <w:r w:rsidR="00E17789" w:rsidRPr="00FD5CA1">
        <w:rPr>
          <w:color w:val="244061" w:themeColor="accent1" w:themeShade="80"/>
        </w:rPr>
        <w:t xml:space="preserve"> has been designed with Cybersecurity as an important consideration. Number of Cybersecurity features are now offered in th</w:t>
      </w:r>
      <w:r w:rsidRPr="00FD5CA1">
        <w:rPr>
          <w:color w:val="244061" w:themeColor="accent1" w:themeShade="80"/>
        </w:rPr>
        <w:t>is</w:t>
      </w:r>
      <w:r w:rsidR="00E17789" w:rsidRPr="00FD5CA1">
        <w:rPr>
          <w:color w:val="244061" w:themeColor="accent1" w:themeShade="80"/>
        </w:rPr>
        <w:t xml:space="preserve"> </w:t>
      </w:r>
      <w:r w:rsidRPr="00FD5CA1">
        <w:rPr>
          <w:color w:val="244061" w:themeColor="accent1" w:themeShade="80"/>
        </w:rPr>
        <w:t>platform</w:t>
      </w:r>
      <w:r w:rsidR="00E17789" w:rsidRPr="00FD5CA1">
        <w:rPr>
          <w:color w:val="244061" w:themeColor="accent1" w:themeShade="80"/>
        </w:rPr>
        <w:t xml:space="preserve"> which if implemented as per the recommendations in this section would minimize Cybersecurity risk to product</w:t>
      </w:r>
      <w:r w:rsidRPr="00FD5CA1">
        <w:rPr>
          <w:color w:val="244061" w:themeColor="accent1" w:themeShade="80"/>
        </w:rPr>
        <w:t xml:space="preserve"> which adopts the platform</w:t>
      </w:r>
      <w:r w:rsidR="00E17789" w:rsidRPr="00FD5CA1">
        <w:rPr>
          <w:color w:val="244061" w:themeColor="accent1" w:themeShade="80"/>
        </w:rPr>
        <w:t xml:space="preserve">. This section “secure configuration” or “hardening” guidelines provide information to the </w:t>
      </w:r>
      <w:r w:rsidRPr="00FD5CA1">
        <w:rPr>
          <w:color w:val="244061" w:themeColor="accent1" w:themeShade="80"/>
        </w:rPr>
        <w:t>adopt</w:t>
      </w:r>
      <w:r w:rsidR="00FE4506" w:rsidRPr="00FD5CA1">
        <w:rPr>
          <w:color w:val="244061" w:themeColor="accent1" w:themeShade="80"/>
        </w:rPr>
        <w:t>e</w:t>
      </w:r>
      <w:r w:rsidRPr="00FD5CA1">
        <w:rPr>
          <w:color w:val="244061" w:themeColor="accent1" w:themeShade="80"/>
        </w:rPr>
        <w:t>r team</w:t>
      </w:r>
      <w:r w:rsidR="00E17789" w:rsidRPr="00FD5CA1">
        <w:rPr>
          <w:color w:val="244061" w:themeColor="accent1" w:themeShade="80"/>
        </w:rPr>
        <w:t xml:space="preserve"> to securely </w:t>
      </w:r>
      <w:r w:rsidR="00E647B7" w:rsidRPr="00FD5CA1">
        <w:rPr>
          <w:color w:val="244061" w:themeColor="accent1" w:themeShade="80"/>
        </w:rPr>
        <w:t xml:space="preserve">develop </w:t>
      </w:r>
      <w:r w:rsidR="00B9750D" w:rsidRPr="00FD5CA1">
        <w:rPr>
          <w:color w:val="244061" w:themeColor="accent1" w:themeShade="80"/>
        </w:rPr>
        <w:t>and deploy</w:t>
      </w:r>
      <w:r w:rsidR="00E647B7" w:rsidRPr="00FD5CA1">
        <w:rPr>
          <w:color w:val="244061" w:themeColor="accent1" w:themeShade="80"/>
        </w:rPr>
        <w:t xml:space="preserve"> </w:t>
      </w:r>
      <w:r w:rsidR="00417520" w:rsidRPr="00FD5CA1">
        <w:rPr>
          <w:color w:val="244061" w:themeColor="accent1" w:themeShade="80"/>
        </w:rPr>
        <w:t>their</w:t>
      </w:r>
      <w:r w:rsidR="00E17789" w:rsidRPr="00FD5CA1">
        <w:rPr>
          <w:color w:val="244061" w:themeColor="accent1" w:themeShade="80"/>
        </w:rPr>
        <w:t xml:space="preserve"> product </w:t>
      </w:r>
      <w:r w:rsidRPr="00FD5CA1">
        <w:rPr>
          <w:color w:val="244061" w:themeColor="accent1" w:themeShade="80"/>
        </w:rPr>
        <w:t xml:space="preserve">using the PX Green platform </w:t>
      </w:r>
      <w:r w:rsidR="00E17789" w:rsidRPr="00FD5CA1">
        <w:rPr>
          <w:color w:val="244061" w:themeColor="accent1" w:themeShade="80"/>
        </w:rPr>
        <w:t xml:space="preserve">to adequately minimize the cybersecurity risks to their system. </w:t>
      </w:r>
    </w:p>
    <w:p w14:paraId="1109C9FE" w14:textId="2B559CFF" w:rsidR="00E17789" w:rsidRPr="00FD5CA1" w:rsidRDefault="00E17789" w:rsidP="00E17789">
      <w:pPr>
        <w:rPr>
          <w:color w:val="244061" w:themeColor="accent1" w:themeShade="80"/>
        </w:rPr>
      </w:pPr>
      <w:r w:rsidRPr="00FD5CA1">
        <w:rPr>
          <w:color w:val="244061" w:themeColor="accent1" w:themeShade="80"/>
        </w:rPr>
        <w:t xml:space="preserve">Eaton is committed to minimizing the Cybersecurity risk in its products and deploy cybersecurity best practices </w:t>
      </w:r>
      <w:r w:rsidR="00394C1E" w:rsidRPr="00FD5CA1">
        <w:rPr>
          <w:color w:val="244061" w:themeColor="accent1" w:themeShade="80"/>
        </w:rPr>
        <w:t>with</w:t>
      </w:r>
      <w:r w:rsidRPr="00FD5CA1">
        <w:rPr>
          <w:color w:val="244061" w:themeColor="accent1" w:themeShade="80"/>
        </w:rPr>
        <w:t xml:space="preserve"> latest cybersecurity technolog</w:t>
      </w:r>
      <w:r w:rsidR="00394C1E" w:rsidRPr="00FD5CA1">
        <w:rPr>
          <w:color w:val="244061" w:themeColor="accent1" w:themeShade="80"/>
        </w:rPr>
        <w:t>y</w:t>
      </w:r>
      <w:r w:rsidRPr="00FD5CA1">
        <w:rPr>
          <w:color w:val="244061" w:themeColor="accent1" w:themeShade="80"/>
        </w:rPr>
        <w:t xml:space="preserve"> in its products and solutions; making them more secure, reliable and competitive for</w:t>
      </w:r>
      <w:r w:rsidR="000B1B5C" w:rsidRPr="00FD5CA1">
        <w:rPr>
          <w:color w:val="244061" w:themeColor="accent1" w:themeShade="80"/>
        </w:rPr>
        <w:t xml:space="preserve"> </w:t>
      </w:r>
      <w:r w:rsidR="00394C1E" w:rsidRPr="00FD5CA1">
        <w:rPr>
          <w:color w:val="244061" w:themeColor="accent1" w:themeShade="80"/>
        </w:rPr>
        <w:t>the</w:t>
      </w:r>
      <w:r w:rsidRPr="00FD5CA1">
        <w:rPr>
          <w:color w:val="244061" w:themeColor="accent1" w:themeShade="80"/>
        </w:rPr>
        <w:t xml:space="preserve"> customers. </w:t>
      </w:r>
    </w:p>
    <w:p w14:paraId="198DF5C3" w14:textId="4B4A3086" w:rsidR="00D0429B" w:rsidRPr="00FD5CA1" w:rsidRDefault="00D0429B" w:rsidP="00D0429B">
      <w:pPr>
        <w:rPr>
          <w:color w:val="244061" w:themeColor="accent1" w:themeShade="80"/>
          <w:sz w:val="20"/>
        </w:rPr>
      </w:pPr>
      <w:r w:rsidRPr="00FD5CA1">
        <w:rPr>
          <w:color w:val="244061" w:themeColor="accent1" w:themeShade="80"/>
        </w:rPr>
        <w:t>Eaton Cybersecurity Best Practices whitepapers are available that can be referenced for general cybersecurity best practices and guidelines:</w:t>
      </w:r>
    </w:p>
    <w:p w14:paraId="198DF5C4" w14:textId="77777777" w:rsidR="00D0429B" w:rsidRPr="00FD5CA1" w:rsidRDefault="00D0429B" w:rsidP="00D0429B">
      <w:pPr>
        <w:autoSpaceDE w:val="0"/>
        <w:autoSpaceDN w:val="0"/>
        <w:adjustRightInd w:val="0"/>
        <w:spacing w:after="0" w:line="240" w:lineRule="auto"/>
        <w:ind w:left="0" w:firstLine="432"/>
        <w:rPr>
          <w:b/>
          <w:i/>
          <w:color w:val="244061" w:themeColor="accent1" w:themeShade="80"/>
        </w:rPr>
      </w:pPr>
      <w:r w:rsidRPr="00FD5CA1">
        <w:rPr>
          <w:b/>
          <w:i/>
          <w:color w:val="244061" w:themeColor="accent1" w:themeShade="80"/>
        </w:rPr>
        <w:t>Cybersecurity Considerations for Electrical Distribution Systems (WP152002EN):</w:t>
      </w:r>
    </w:p>
    <w:p w14:paraId="198DF5C5" w14:textId="709652A6" w:rsidR="00D0429B" w:rsidRPr="00FD5CA1" w:rsidRDefault="00873FD0" w:rsidP="00D0429B">
      <w:pPr>
        <w:rPr>
          <w:color w:val="244061" w:themeColor="accent1" w:themeShade="80"/>
        </w:rPr>
      </w:pPr>
      <w:hyperlink r:id="rId12" w:history="1">
        <w:r w:rsidR="00D0429B" w:rsidRPr="00FD5CA1">
          <w:rPr>
            <w:rStyle w:val="Hyperlink"/>
            <w:color w:val="244061" w:themeColor="accent1" w:themeShade="80"/>
          </w:rPr>
          <w:t>http://www.eaton.com/ecm/groups/public/@pub/@eaton/@corp/documents/content/pct_1603172.pdf</w:t>
        </w:r>
      </w:hyperlink>
      <w:r w:rsidR="00D0429B" w:rsidRPr="00FD5CA1">
        <w:rPr>
          <w:color w:val="244061" w:themeColor="accent1" w:themeShade="80"/>
        </w:rPr>
        <w:t xml:space="preserve"> </w:t>
      </w:r>
    </w:p>
    <w:p w14:paraId="198DF5C6" w14:textId="1A320747" w:rsidR="006525D3" w:rsidRDefault="00D0429B" w:rsidP="00D0429B">
      <w:pPr>
        <w:tabs>
          <w:tab w:val="center" w:pos="5616"/>
        </w:tabs>
      </w:pPr>
      <w:r w:rsidRPr="00FD5CA1">
        <w:rPr>
          <w:b/>
          <w:i/>
          <w:color w:val="244061" w:themeColor="accent1" w:themeShade="80"/>
        </w:rPr>
        <w:t>Cybersecurity Best Practices Checklist Reminder (WP910003EN):</w:t>
      </w:r>
      <w:r>
        <w:rPr>
          <w:b/>
          <w:i/>
        </w:rPr>
        <w:tab/>
      </w:r>
      <w:hyperlink r:id="rId13" w:history="1">
        <w:r w:rsidRPr="006525D3">
          <w:rPr>
            <w:rStyle w:val="Hyperlink"/>
          </w:rPr>
          <w:t>http://www.cooperindustries.com/content/dam/public/powersystems/resources/library/1100_EAS/WP910003EN.pdf</w:t>
        </w:r>
      </w:hyperlink>
    </w:p>
    <w:p w14:paraId="4E50910F" w14:textId="77777777" w:rsidR="00922291" w:rsidRDefault="00922291">
      <w:pPr>
        <w:ind w:left="0"/>
      </w:pPr>
    </w:p>
    <w:p w14:paraId="0100F63E" w14:textId="282960B0" w:rsidR="00E0430E" w:rsidRPr="00E01FFC" w:rsidRDefault="00E0430E" w:rsidP="00E01FFC">
      <w:pPr>
        <w:pStyle w:val="Heading1NoLine"/>
      </w:pPr>
      <w:bookmarkStart w:id="13" w:name="_Toc531782634"/>
      <w:r w:rsidRPr="00E01FFC">
        <w:t>Cyber Security Features</w:t>
      </w:r>
      <w:r w:rsidR="00E6298F" w:rsidRPr="00E01FFC">
        <w:t xml:space="preserve"> of PX Green</w:t>
      </w:r>
      <w:r w:rsidR="00887116">
        <w:t xml:space="preserve"> - Required</w:t>
      </w:r>
      <w:bookmarkEnd w:id="13"/>
    </w:p>
    <w:p w14:paraId="7A2DEE63" w14:textId="41CDB1E2" w:rsidR="009A1760" w:rsidRDefault="00E47115" w:rsidP="002F33BD">
      <w:pPr>
        <w:pStyle w:val="Heading2"/>
        <w:rPr>
          <w:sz w:val="20"/>
        </w:rPr>
      </w:pPr>
      <w:bookmarkStart w:id="14" w:name="_Toc531782635"/>
      <w:r w:rsidRPr="00E47115">
        <w:t>Asset identification and configuration</w:t>
      </w:r>
      <w:bookmarkEnd w:id="14"/>
    </w:p>
    <w:p w14:paraId="247F48E5" w14:textId="09AE4805" w:rsidR="00014242" w:rsidRPr="00D35C09" w:rsidRDefault="00014242" w:rsidP="00AC2761">
      <w:pPr>
        <w:ind w:left="576"/>
        <w:rPr>
          <w:color w:val="244061" w:themeColor="accent1" w:themeShade="80"/>
        </w:rPr>
      </w:pPr>
      <w:r w:rsidRPr="00D35C09">
        <w:rPr>
          <w:color w:val="244061" w:themeColor="accent1" w:themeShade="80"/>
        </w:rPr>
        <w:t xml:space="preserve">Keeping track of all the devices in the system is a pre-requisite for effective management of Cybersecurity of a system. Ensure you maintain an inventory of all the components in your system in a manner in which you uniquely identify each component. To facilitate this, </w:t>
      </w:r>
      <w:r w:rsidRPr="00D35C09">
        <w:rPr>
          <w:i/>
          <w:color w:val="244061" w:themeColor="accent1" w:themeShade="80"/>
        </w:rPr>
        <w:t>the PX Green platform</w:t>
      </w:r>
      <w:r w:rsidRPr="00D35C09">
        <w:rPr>
          <w:color w:val="244061" w:themeColor="accent1" w:themeShade="80"/>
        </w:rPr>
        <w:t xml:space="preserve"> supports the following identifying information - manufacturer, type, serial number, version number for application firmware and web firmware, hardware version, product name and model name. The communication settings like IP address, MAC Address, COM port, device </w:t>
      </w:r>
      <w:r w:rsidRPr="00D35C09">
        <w:rPr>
          <w:color w:val="244061" w:themeColor="accent1" w:themeShade="80"/>
        </w:rPr>
        <w:lastRenderedPageBreak/>
        <w:t>number for each of the supported communication protocols is also supported by the platform. All this information is accessible and can be modified from the DCI sheet.</w:t>
      </w:r>
    </w:p>
    <w:p w14:paraId="30D88E9D" w14:textId="77777777" w:rsidR="008565B2" w:rsidRDefault="008565B2" w:rsidP="008565B2">
      <w:pPr>
        <w:pStyle w:val="Heading2"/>
        <w:numPr>
          <w:ilvl w:val="0"/>
          <w:numId w:val="0"/>
        </w:numPr>
        <w:ind w:left="576"/>
      </w:pPr>
    </w:p>
    <w:p w14:paraId="0579DC90" w14:textId="27A07740" w:rsidR="00A1566C" w:rsidRPr="00A1566C" w:rsidRDefault="00A1566C" w:rsidP="00A1566C">
      <w:pPr>
        <w:pStyle w:val="Heading2"/>
      </w:pPr>
      <w:bookmarkStart w:id="15" w:name="_Toc531782636"/>
      <w:r w:rsidRPr="00A1566C">
        <w:t>Restrict Physical access</w:t>
      </w:r>
      <w:bookmarkEnd w:id="15"/>
    </w:p>
    <w:p w14:paraId="7414B5BD" w14:textId="77777777" w:rsidR="0030442C" w:rsidRPr="00D35C09" w:rsidRDefault="0030442C" w:rsidP="0030442C">
      <w:pPr>
        <w:ind w:left="576"/>
        <w:rPr>
          <w:color w:val="244061" w:themeColor="accent1" w:themeShade="80"/>
        </w:rPr>
      </w:pPr>
      <w:r w:rsidRPr="00D35C09">
        <w:rPr>
          <w:color w:val="244061" w:themeColor="accent1" w:themeShade="80"/>
        </w:rPr>
        <w:t xml:space="preserve">Attacker with unauthorized physical access could cause serious disruption to the system/device functionality. Additionally, Industrial Control Protocols don’t offer cryptographic protections at protocol level leaving the devices / systems relying on these protocols, exposed to Cybersecurity risk. Physical security is an important layer of defense in such cases. The PX Green platform is designed for use in adopter products with the consideration that it would be deployed and operated in a physically secure location. </w:t>
      </w:r>
    </w:p>
    <w:p w14:paraId="20EEF0E4" w14:textId="77777777" w:rsidR="00D35C09" w:rsidRDefault="0030442C" w:rsidP="00D35C09">
      <w:pPr>
        <w:ind w:left="576"/>
        <w:rPr>
          <w:color w:val="244061" w:themeColor="accent1" w:themeShade="80"/>
        </w:rPr>
      </w:pPr>
      <w:r w:rsidRPr="0030442C">
        <w:rPr>
          <w:color w:val="244061" w:themeColor="accent1" w:themeShade="80"/>
        </w:rPr>
        <w:t>Following are some best practices that Eaton recommends to ensure adequate security:</w:t>
      </w:r>
    </w:p>
    <w:p w14:paraId="0ED40F74" w14:textId="1D9B0268" w:rsidR="0030442C" w:rsidRPr="00D35C09" w:rsidRDefault="0030442C" w:rsidP="00D133D5">
      <w:pPr>
        <w:pStyle w:val="ListParagraph"/>
        <w:numPr>
          <w:ilvl w:val="0"/>
          <w:numId w:val="4"/>
        </w:numPr>
        <w:rPr>
          <w:color w:val="244061" w:themeColor="accent1" w:themeShade="80"/>
        </w:rPr>
      </w:pPr>
      <w:r w:rsidRPr="00D35C09">
        <w:rPr>
          <w:color w:val="244061" w:themeColor="accent1" w:themeShade="80"/>
        </w:rPr>
        <w:t>Restrict physical access to cabinets and/or enclosures containing adopter product with the PX Green platform</w:t>
      </w:r>
      <w:r w:rsidRPr="00D35C09">
        <w:rPr>
          <w:i/>
          <w:color w:val="244061" w:themeColor="accent1" w:themeShade="80"/>
        </w:rPr>
        <w:t xml:space="preserve"> </w:t>
      </w:r>
      <w:r w:rsidRPr="00D35C09">
        <w:rPr>
          <w:color w:val="244061" w:themeColor="accent1" w:themeShade="80"/>
        </w:rPr>
        <w:t>and the associated system. Monitor and log the access</w:t>
      </w:r>
      <w:del w:id="16" w:author="Author">
        <w:r w:rsidRPr="00D35C09" w:rsidDel="0077450E">
          <w:rPr>
            <w:color w:val="244061" w:themeColor="accent1" w:themeShade="80"/>
          </w:rPr>
          <w:delText xml:space="preserve"> </w:delText>
        </w:r>
      </w:del>
      <w:r w:rsidRPr="00D35C09">
        <w:rPr>
          <w:color w:val="244061" w:themeColor="accent1" w:themeShade="80"/>
        </w:rPr>
        <w:t xml:space="preserve"> at all times. </w:t>
      </w:r>
    </w:p>
    <w:p w14:paraId="32DF291A" w14:textId="77777777" w:rsidR="00DB5BE8" w:rsidRPr="00DB5BE8" w:rsidRDefault="0030442C" w:rsidP="00D133D5">
      <w:pPr>
        <w:pStyle w:val="ListParagraph"/>
        <w:numPr>
          <w:ilvl w:val="0"/>
          <w:numId w:val="4"/>
        </w:numPr>
      </w:pPr>
      <w:r w:rsidRPr="001B0615">
        <w:rPr>
          <w:color w:val="244061" w:themeColor="accent1" w:themeShade="80"/>
        </w:rPr>
        <w:t xml:space="preserve">Physical access to the communication lines should be restricted to prevent any attempts of wiretapping, sabotage. It’s a best practice to use metal conduits for the communication lines running between one cabinet to another cabinet. </w:t>
      </w:r>
    </w:p>
    <w:p w14:paraId="0925BDC7" w14:textId="77777777" w:rsidR="00DB5BE8" w:rsidRPr="00DB5BE8" w:rsidRDefault="0030442C" w:rsidP="00D133D5">
      <w:pPr>
        <w:pStyle w:val="ListParagraph"/>
        <w:numPr>
          <w:ilvl w:val="0"/>
          <w:numId w:val="4"/>
        </w:numPr>
      </w:pPr>
      <w:r w:rsidRPr="00DB5BE8">
        <w:rPr>
          <w:color w:val="244061" w:themeColor="accent1" w:themeShade="80"/>
        </w:rPr>
        <w:t xml:space="preserve">Utilize additional physical access restriction mechanisms such as locks, card readers, and/or guards etc. as appropriate. </w:t>
      </w:r>
    </w:p>
    <w:p w14:paraId="2716BDE5" w14:textId="77777777" w:rsidR="00C00B34" w:rsidRDefault="0030442C" w:rsidP="00D133D5">
      <w:pPr>
        <w:pStyle w:val="ListParagraph"/>
        <w:numPr>
          <w:ilvl w:val="0"/>
          <w:numId w:val="4"/>
        </w:numPr>
        <w:rPr>
          <w:color w:val="244061" w:themeColor="accent1" w:themeShade="80"/>
        </w:rPr>
      </w:pPr>
      <w:r w:rsidRPr="00DB5BE8">
        <w:rPr>
          <w:i/>
          <w:color w:val="244061" w:themeColor="accent1" w:themeShade="80"/>
        </w:rPr>
        <w:t>The PX Green platform</w:t>
      </w:r>
      <w:r w:rsidRPr="00DB5BE8">
        <w:rPr>
          <w:color w:val="244061" w:themeColor="accent1" w:themeShade="80"/>
        </w:rPr>
        <w:t xml:space="preserve"> supports the following physical access ports, COM, Ethernet and USB.  Access to them need to be restricted.</w:t>
      </w:r>
    </w:p>
    <w:p w14:paraId="7F479F8B" w14:textId="2E7FCC77" w:rsidR="0030442C" w:rsidRPr="00D33C8F" w:rsidRDefault="0030442C" w:rsidP="00D133D5">
      <w:pPr>
        <w:pStyle w:val="ListParagraph"/>
        <w:numPr>
          <w:ilvl w:val="0"/>
          <w:numId w:val="4"/>
        </w:numPr>
        <w:rPr>
          <w:color w:val="244061" w:themeColor="accent1" w:themeShade="80"/>
        </w:rPr>
      </w:pPr>
      <w:r w:rsidRPr="00D33C8F">
        <w:rPr>
          <w:color w:val="244061" w:themeColor="accent1" w:themeShade="80"/>
        </w:rPr>
        <w:t xml:space="preserve">Before connecting any portable device through USB or SD card slot, scan the device for malwares and virus. </w:t>
      </w:r>
    </w:p>
    <w:p w14:paraId="527FB30B" w14:textId="79C081AB" w:rsidR="0030442C" w:rsidRPr="00D33C8F" w:rsidRDefault="0030442C" w:rsidP="0030442C">
      <w:pPr>
        <w:ind w:left="576"/>
        <w:rPr>
          <w:color w:val="244061" w:themeColor="accent1" w:themeShade="80"/>
          <w:sz w:val="24"/>
        </w:rPr>
      </w:pPr>
      <w:r w:rsidRPr="00D33C8F">
        <w:rPr>
          <w:color w:val="244061" w:themeColor="accent1" w:themeShade="80"/>
        </w:rPr>
        <w:t>Eaton Cybersecurity Best Practices whitepaper provides additional information about general physical security considerations.</w:t>
      </w:r>
    </w:p>
    <w:p w14:paraId="41FAEDC0" w14:textId="77777777" w:rsidR="0030442C" w:rsidRDefault="0030442C" w:rsidP="0030442C">
      <w:pPr>
        <w:ind w:left="576"/>
      </w:pPr>
    </w:p>
    <w:p w14:paraId="31829438" w14:textId="797D015B" w:rsidR="00D33C8F" w:rsidRDefault="00D33C8F" w:rsidP="00D33C8F">
      <w:pPr>
        <w:pStyle w:val="Heading2"/>
      </w:pPr>
      <w:bookmarkStart w:id="17" w:name="_Toc531782637"/>
      <w:r w:rsidRPr="00D33C8F">
        <w:t>System access controls</w:t>
      </w:r>
      <w:bookmarkEnd w:id="17"/>
    </w:p>
    <w:p w14:paraId="758AEEBF" w14:textId="357B72F4" w:rsidR="00D33C8F" w:rsidRDefault="00364FC4" w:rsidP="00364FC4">
      <w:pPr>
        <w:ind w:left="576"/>
        <w:rPr>
          <w:color w:val="244061" w:themeColor="accent1" w:themeShade="80"/>
        </w:rPr>
      </w:pPr>
      <w:r w:rsidRPr="00364FC4">
        <w:rPr>
          <w:color w:val="244061" w:themeColor="accent1" w:themeShade="80"/>
        </w:rPr>
        <w:t>Securely configure the logical access mechanisms provided in the PX Green Platform to safeguard from unauthorized access. Eaton recommends proper use of the access controls provided in the device to restrict system access only to legitimate users. And, such users are restricted to privilege levels necessary to complete their job roles/functions.</w:t>
      </w:r>
      <w:r>
        <w:rPr>
          <w:color w:val="244061" w:themeColor="accent1" w:themeShade="80"/>
        </w:rPr>
        <w:t xml:space="preserve"> To achieve secure access control, PX Green implemented</w:t>
      </w:r>
      <w:r w:rsidR="00680193">
        <w:rPr>
          <w:color w:val="244061" w:themeColor="accent1" w:themeShade="80"/>
        </w:rPr>
        <w:t xml:space="preserve"> and recommends the </w:t>
      </w:r>
      <w:r>
        <w:rPr>
          <w:color w:val="244061" w:themeColor="accent1" w:themeShade="80"/>
        </w:rPr>
        <w:t>below features</w:t>
      </w:r>
    </w:p>
    <w:p w14:paraId="2F48DD99" w14:textId="1F256AE7" w:rsidR="00364FC4" w:rsidRPr="00364FC4" w:rsidRDefault="00D33125" w:rsidP="00D133D5">
      <w:pPr>
        <w:pStyle w:val="ListParagraph"/>
        <w:numPr>
          <w:ilvl w:val="0"/>
          <w:numId w:val="5"/>
        </w:numPr>
        <w:rPr>
          <w:color w:val="244061" w:themeColor="accent1" w:themeShade="80"/>
        </w:rPr>
      </w:pPr>
      <w:r w:rsidRPr="00D33125">
        <w:rPr>
          <w:color w:val="244061" w:themeColor="accent1" w:themeShade="80"/>
        </w:rPr>
        <w:t>Ensure default credentials are changed upon first login</w:t>
      </w:r>
      <w:r>
        <w:rPr>
          <w:color w:val="244061" w:themeColor="accent1" w:themeShade="80"/>
        </w:rPr>
        <w:t>.</w:t>
      </w:r>
      <w:r w:rsidRPr="00364FC4">
        <w:rPr>
          <w:color w:val="244061" w:themeColor="accent1" w:themeShade="80"/>
        </w:rPr>
        <w:t xml:space="preserve"> </w:t>
      </w:r>
      <w:r w:rsidR="00364FC4" w:rsidRPr="00364FC4">
        <w:rPr>
          <w:color w:val="244061" w:themeColor="accent1" w:themeShade="80"/>
        </w:rPr>
        <w:t xml:space="preserve">The product that adopts the PX Green </w:t>
      </w:r>
      <w:r w:rsidRPr="00364FC4">
        <w:rPr>
          <w:color w:val="244061" w:themeColor="accent1" w:themeShade="80"/>
        </w:rPr>
        <w:t>platform</w:t>
      </w:r>
      <w:r w:rsidR="00364FC4" w:rsidRPr="00364FC4">
        <w:rPr>
          <w:color w:val="244061" w:themeColor="accent1" w:themeShade="80"/>
        </w:rPr>
        <w:t xml:space="preserve"> should ensure to change the default credentials before it</w:t>
      </w:r>
      <w:r w:rsidR="006262DB">
        <w:rPr>
          <w:color w:val="244061" w:themeColor="accent1" w:themeShade="80"/>
        </w:rPr>
        <w:t xml:space="preserve"> is</w:t>
      </w:r>
      <w:r w:rsidR="00364FC4" w:rsidRPr="00364FC4">
        <w:rPr>
          <w:color w:val="244061" w:themeColor="accent1" w:themeShade="80"/>
        </w:rPr>
        <w:t xml:space="preserve"> commissioned for production. The PX Green SeedUI web page gives a user notification for changing the default password for the administrative user at first logon.</w:t>
      </w:r>
    </w:p>
    <w:p w14:paraId="196A02A3" w14:textId="599500C6" w:rsidR="00364FC4" w:rsidRPr="00364FC4" w:rsidRDefault="00364FC4" w:rsidP="00D133D5">
      <w:pPr>
        <w:pStyle w:val="ListParagraph"/>
        <w:numPr>
          <w:ilvl w:val="0"/>
          <w:numId w:val="5"/>
        </w:numPr>
        <w:rPr>
          <w:color w:val="244061" w:themeColor="accent1" w:themeShade="80"/>
        </w:rPr>
      </w:pPr>
      <w:r w:rsidRPr="00364FC4">
        <w:rPr>
          <w:color w:val="244061" w:themeColor="accent1" w:themeShade="80"/>
        </w:rPr>
        <w:lastRenderedPageBreak/>
        <w:t>No password sharing – Make sure each user gets his/her own password vs. sharing the passwords. Security monitoring/logging features in the product are designed with the view of each user having his/her unique password. Security controls will be weakened as soon as the users start sharing their credentials.</w:t>
      </w:r>
    </w:p>
    <w:p w14:paraId="54E52CB4" w14:textId="77777777" w:rsidR="00364FC4" w:rsidRPr="00364FC4" w:rsidRDefault="00364FC4" w:rsidP="00D133D5">
      <w:pPr>
        <w:pStyle w:val="ListParagraph"/>
        <w:numPr>
          <w:ilvl w:val="0"/>
          <w:numId w:val="5"/>
        </w:numPr>
        <w:rPr>
          <w:color w:val="244061" w:themeColor="accent1" w:themeShade="80"/>
        </w:rPr>
      </w:pPr>
      <w:r w:rsidRPr="00364FC4">
        <w:rPr>
          <w:color w:val="244061" w:themeColor="accent1" w:themeShade="80"/>
        </w:rPr>
        <w:t>Restrict administrative privileges - Threat actors are increasingly focused on gaining control of legitimate credentials, especially those associated with highly privileged accounts. Limit privileges to only those needed for a user’s duties.</w:t>
      </w:r>
    </w:p>
    <w:p w14:paraId="76F0D658" w14:textId="32E5142A" w:rsidR="00364FC4" w:rsidRPr="00364FC4" w:rsidRDefault="00364FC4" w:rsidP="00D133D5">
      <w:pPr>
        <w:pStyle w:val="ListParagraph"/>
        <w:numPr>
          <w:ilvl w:val="0"/>
          <w:numId w:val="5"/>
        </w:numPr>
        <w:rPr>
          <w:color w:val="244061" w:themeColor="accent1" w:themeShade="80"/>
        </w:rPr>
      </w:pPr>
      <w:r w:rsidRPr="00364FC4">
        <w:rPr>
          <w:color w:val="244061" w:themeColor="accent1" w:themeShade="80"/>
        </w:rPr>
        <w:t xml:space="preserve">Leverage the roles / access </w:t>
      </w:r>
      <w:r w:rsidR="00E401F0" w:rsidRPr="00364FC4">
        <w:rPr>
          <w:color w:val="244061" w:themeColor="accent1" w:themeShade="80"/>
        </w:rPr>
        <w:t>privileges to</w:t>
      </w:r>
      <w:r w:rsidRPr="00364FC4">
        <w:rPr>
          <w:color w:val="244061" w:themeColor="accent1" w:themeShade="80"/>
        </w:rPr>
        <w:t xml:space="preserve"> provide tiered access to the users as per the business /operational need. Follow principle of least privilege (minimal authority level required) and least access (minimize unnecessary access to system resources). The default roles defined in the platform are Admin, Engineer, Viewer and Operator. These can be changed based on adopter needs.</w:t>
      </w:r>
    </w:p>
    <w:p w14:paraId="105BEFD3" w14:textId="77777777" w:rsidR="00364FC4" w:rsidRPr="00364FC4" w:rsidRDefault="00364FC4" w:rsidP="00D133D5">
      <w:pPr>
        <w:pStyle w:val="ListParagraph"/>
        <w:numPr>
          <w:ilvl w:val="0"/>
          <w:numId w:val="5"/>
        </w:numPr>
        <w:rPr>
          <w:color w:val="244061" w:themeColor="accent1" w:themeShade="80"/>
        </w:rPr>
      </w:pPr>
      <w:r w:rsidRPr="00364FC4">
        <w:rPr>
          <w:color w:val="244061" w:themeColor="accent1" w:themeShade="80"/>
        </w:rPr>
        <w:t xml:space="preserve">Perform periodic account maintenance (remove unused accounts). </w:t>
      </w:r>
    </w:p>
    <w:p w14:paraId="76A9E0E6" w14:textId="6AB420D3" w:rsidR="00041288" w:rsidRPr="007B6CB9" w:rsidRDefault="00364FC4" w:rsidP="00D133D5">
      <w:pPr>
        <w:pStyle w:val="ListParagraph"/>
        <w:numPr>
          <w:ilvl w:val="0"/>
          <w:numId w:val="5"/>
        </w:numPr>
        <w:rPr>
          <w:color w:val="244061" w:themeColor="accent1" w:themeShade="80"/>
          <w:sz w:val="20"/>
        </w:rPr>
      </w:pPr>
      <w:r w:rsidRPr="007B6CB9">
        <w:rPr>
          <w:color w:val="244061" w:themeColor="accent1" w:themeShade="80"/>
        </w:rPr>
        <w:t xml:space="preserve">Change passwords and other system access credentials no longer than every 90 </w:t>
      </w:r>
      <w:r w:rsidR="00E401F0" w:rsidRPr="007B6CB9">
        <w:rPr>
          <w:color w:val="244061" w:themeColor="accent1" w:themeShade="80"/>
        </w:rPr>
        <w:t>days, or</w:t>
      </w:r>
      <w:r w:rsidRPr="007B6CB9">
        <w:rPr>
          <w:color w:val="244061" w:themeColor="accent1" w:themeShade="80"/>
        </w:rPr>
        <w:t xml:space="preserve"> as per the organizational policy.</w:t>
      </w:r>
      <w:r w:rsidR="00041288" w:rsidRPr="007B6CB9">
        <w:rPr>
          <w:color w:val="244061" w:themeColor="accent1" w:themeShade="80"/>
        </w:rPr>
        <w:t xml:space="preserve"> </w:t>
      </w:r>
      <w:r w:rsidR="0050231A" w:rsidRPr="007B6CB9">
        <w:rPr>
          <w:color w:val="244061" w:themeColor="accent1" w:themeShade="80"/>
        </w:rPr>
        <w:t>In PX Green, b</w:t>
      </w:r>
      <w:ins w:id="18" w:author="Author">
        <w:r w:rsidR="00041288" w:rsidRPr="007B6CB9">
          <w:rPr>
            <w:rFonts w:cstheme="minorHAnsi"/>
            <w:color w:val="244061" w:themeColor="accent1" w:themeShade="80"/>
            <w:szCs w:val="20"/>
            <w:shd w:val="clear" w:color="auto" w:fill="FFFFFF"/>
          </w:rPr>
          <w:t xml:space="preserve">y </w:t>
        </w:r>
      </w:ins>
      <w:r w:rsidR="0050231A" w:rsidRPr="007B6CB9">
        <w:rPr>
          <w:rFonts w:cstheme="minorHAnsi"/>
          <w:color w:val="244061" w:themeColor="accent1" w:themeShade="80"/>
          <w:szCs w:val="20"/>
          <w:shd w:val="clear" w:color="auto" w:fill="FFFFFF"/>
        </w:rPr>
        <w:t>default,</w:t>
      </w:r>
      <w:r w:rsidR="00041288" w:rsidRPr="007B6CB9">
        <w:rPr>
          <w:rFonts w:cstheme="minorHAnsi"/>
          <w:color w:val="244061" w:themeColor="accent1" w:themeShade="80"/>
          <w:szCs w:val="20"/>
          <w:shd w:val="clear" w:color="auto" w:fill="FFFFFF"/>
        </w:rPr>
        <w:t xml:space="preserve"> the system will enforce a </w:t>
      </w:r>
      <w:r w:rsidR="00041288" w:rsidRPr="007B6CB9">
        <w:rPr>
          <w:rStyle w:val="inline-comment-marker"/>
          <w:rFonts w:cstheme="minorHAnsi"/>
          <w:color w:val="244061" w:themeColor="accent1" w:themeShade="80"/>
          <w:szCs w:val="20"/>
        </w:rPr>
        <w:t>90 day</w:t>
      </w:r>
      <w:r w:rsidR="00041288" w:rsidRPr="007B6CB9">
        <w:rPr>
          <w:rFonts w:cstheme="minorHAnsi"/>
          <w:color w:val="244061" w:themeColor="accent1" w:themeShade="80"/>
          <w:szCs w:val="20"/>
          <w:shd w:val="clear" w:color="auto" w:fill="FFFFFF"/>
        </w:rPr>
        <w:t> age out for all user passwords. An admin user can modify or disable this</w:t>
      </w:r>
      <w:r w:rsidR="0050231A" w:rsidRPr="007B6CB9">
        <w:rPr>
          <w:rFonts w:cstheme="minorHAnsi"/>
          <w:color w:val="244061" w:themeColor="accent1" w:themeShade="80"/>
          <w:szCs w:val="20"/>
          <w:shd w:val="clear" w:color="auto" w:fill="FFFFFF"/>
        </w:rPr>
        <w:t xml:space="preserve"> password aging </w:t>
      </w:r>
      <w:r w:rsidR="0079522A" w:rsidRPr="007B6CB9">
        <w:rPr>
          <w:rFonts w:cstheme="minorHAnsi"/>
          <w:color w:val="244061" w:themeColor="accent1" w:themeShade="80"/>
          <w:szCs w:val="20"/>
          <w:shd w:val="clear" w:color="auto" w:fill="FFFFFF"/>
        </w:rPr>
        <w:t>time from</w:t>
      </w:r>
      <w:r w:rsidR="00041288" w:rsidRPr="007B6CB9">
        <w:rPr>
          <w:rFonts w:cstheme="minorHAnsi"/>
          <w:color w:val="244061" w:themeColor="accent1" w:themeShade="80"/>
          <w:szCs w:val="20"/>
          <w:shd w:val="clear" w:color="auto" w:fill="FFFFFF"/>
        </w:rPr>
        <w:t xml:space="preserve"> the SeedUI or REST URI POST /rs/users/accounts</w:t>
      </w:r>
      <w:r w:rsidR="00041288" w:rsidRPr="007B6CB9">
        <w:rPr>
          <w:rFonts w:ascii="Arial" w:hAnsi="Arial" w:cs="Arial"/>
          <w:color w:val="244061" w:themeColor="accent1" w:themeShade="80"/>
          <w:szCs w:val="21"/>
          <w:shd w:val="clear" w:color="auto" w:fill="FFFFFF"/>
        </w:rPr>
        <w:t>.</w:t>
      </w:r>
    </w:p>
    <w:p w14:paraId="5832B8AC" w14:textId="480E8044" w:rsidR="004A2178" w:rsidRDefault="000E0174" w:rsidP="00D133D5">
      <w:pPr>
        <w:pStyle w:val="ListParagraph"/>
        <w:numPr>
          <w:ilvl w:val="0"/>
          <w:numId w:val="5"/>
        </w:numPr>
        <w:rPr>
          <w:color w:val="244061" w:themeColor="accent1" w:themeShade="80"/>
        </w:rPr>
      </w:pPr>
      <w:r w:rsidRPr="004A2178">
        <w:rPr>
          <w:color w:val="244061" w:themeColor="accent1" w:themeShade="80"/>
        </w:rPr>
        <w:t>PX Green e</w:t>
      </w:r>
      <w:r w:rsidR="00364FC4" w:rsidRPr="004A2178">
        <w:rPr>
          <w:color w:val="244061" w:themeColor="accent1" w:themeShade="80"/>
        </w:rPr>
        <w:t>nforce</w:t>
      </w:r>
      <w:r w:rsidRPr="004A2178">
        <w:rPr>
          <w:color w:val="244061" w:themeColor="accent1" w:themeShade="80"/>
        </w:rPr>
        <w:t>s</w:t>
      </w:r>
      <w:r w:rsidR="00364FC4" w:rsidRPr="004A2178">
        <w:rPr>
          <w:color w:val="244061" w:themeColor="accent1" w:themeShade="80"/>
        </w:rPr>
        <w:t xml:space="preserve"> complex passwords</w:t>
      </w:r>
      <w:r w:rsidR="00E401F0" w:rsidRPr="004A2178">
        <w:rPr>
          <w:color w:val="244061" w:themeColor="accent1" w:themeShade="80"/>
        </w:rPr>
        <w:t xml:space="preserve"> and</w:t>
      </w:r>
      <w:r w:rsidR="004A2178" w:rsidRPr="004A2178">
        <w:rPr>
          <w:color w:val="244061" w:themeColor="accent1" w:themeShade="80"/>
        </w:rPr>
        <w:t xml:space="preserve"> session time-out, through User Management.</w:t>
      </w:r>
    </w:p>
    <w:p w14:paraId="6F5B885E" w14:textId="77777777" w:rsidR="004A2178" w:rsidRPr="004A2178" w:rsidRDefault="004A2178" w:rsidP="004A2178">
      <w:pPr>
        <w:pStyle w:val="ListParagraph"/>
        <w:ind w:left="702"/>
        <w:rPr>
          <w:color w:val="244061" w:themeColor="accent1" w:themeShade="80"/>
        </w:rPr>
      </w:pPr>
    </w:p>
    <w:p w14:paraId="35D1317F" w14:textId="78C27C98" w:rsidR="00364FC4" w:rsidRPr="004A2178" w:rsidRDefault="00364FC4" w:rsidP="004A2178">
      <w:pPr>
        <w:pStyle w:val="ListParagraph"/>
        <w:ind w:left="702"/>
        <w:rPr>
          <w:color w:val="244061" w:themeColor="accent1" w:themeShade="80"/>
          <w:sz w:val="24"/>
        </w:rPr>
      </w:pPr>
      <w:r w:rsidRPr="004A2178">
        <w:rPr>
          <w:color w:val="244061" w:themeColor="accent1" w:themeShade="80"/>
        </w:rPr>
        <w:t>User management is managed in PX Green Platform as mentioned below</w:t>
      </w:r>
    </w:p>
    <w:p w14:paraId="6F692338" w14:textId="77777777" w:rsidR="00364FC4" w:rsidRPr="00F77EF3" w:rsidRDefault="00364FC4" w:rsidP="00D133D5">
      <w:pPr>
        <w:pStyle w:val="ListParagraph"/>
        <w:numPr>
          <w:ilvl w:val="0"/>
          <w:numId w:val="6"/>
        </w:numPr>
        <w:rPr>
          <w:color w:val="244061" w:themeColor="accent1" w:themeShade="80"/>
        </w:rPr>
      </w:pPr>
      <w:r w:rsidRPr="00F77EF3">
        <w:rPr>
          <w:color w:val="244061" w:themeColor="accent1" w:themeShade="80"/>
        </w:rPr>
        <w:t>User Roles with role level is defined in the REST sheet of DCI descriptors excel sheet.</w:t>
      </w:r>
      <w:del w:id="19" w:author="Author">
        <w:r w:rsidRPr="00F77EF3" w:rsidDel="007C1E64">
          <w:rPr>
            <w:color w:val="244061" w:themeColor="accent1" w:themeShade="80"/>
          </w:rPr>
          <w:delText xml:space="preserve"> </w:delText>
        </w:r>
      </w:del>
    </w:p>
    <w:p w14:paraId="2F790837" w14:textId="00CAAE46" w:rsidR="00364FC4" w:rsidRPr="00F77EF3" w:rsidRDefault="00364FC4" w:rsidP="00D133D5">
      <w:pPr>
        <w:pStyle w:val="ListParagraph"/>
        <w:numPr>
          <w:ilvl w:val="0"/>
          <w:numId w:val="6"/>
        </w:numPr>
        <w:rPr>
          <w:color w:val="244061" w:themeColor="accent1" w:themeShade="80"/>
        </w:rPr>
      </w:pPr>
      <w:r w:rsidRPr="00F77EF3">
        <w:rPr>
          <w:color w:val="244061" w:themeColor="accent1" w:themeShade="80"/>
        </w:rPr>
        <w:t xml:space="preserve">Only a user with Admin role can create/delete new users and modify configurations of </w:t>
      </w:r>
      <w:r w:rsidR="00F77EF3" w:rsidRPr="00F77EF3">
        <w:rPr>
          <w:color w:val="244061" w:themeColor="accent1" w:themeShade="80"/>
        </w:rPr>
        <w:t xml:space="preserve">other </w:t>
      </w:r>
      <w:r w:rsidRPr="00F77EF3">
        <w:rPr>
          <w:color w:val="244061" w:themeColor="accent1" w:themeShade="80"/>
        </w:rPr>
        <w:t>users. A user session gets created whenever a user logs in. For each session has a unique Nonce is created.</w:t>
      </w:r>
    </w:p>
    <w:p w14:paraId="513CFCF9" w14:textId="77777777" w:rsidR="00364FC4" w:rsidRPr="00F77EF3" w:rsidRDefault="00364FC4" w:rsidP="00D133D5">
      <w:pPr>
        <w:pStyle w:val="ListParagraph"/>
        <w:numPr>
          <w:ilvl w:val="0"/>
          <w:numId w:val="6"/>
        </w:numPr>
        <w:rPr>
          <w:color w:val="244061" w:themeColor="accent1" w:themeShade="80"/>
        </w:rPr>
      </w:pPr>
      <w:r w:rsidRPr="00F77EF3">
        <w:rPr>
          <w:color w:val="244061" w:themeColor="accent1" w:themeShade="80"/>
        </w:rPr>
        <w:t>The application and Web firmware upgrade can be done only by a user with Admin role/privileges.</w:t>
      </w:r>
    </w:p>
    <w:p w14:paraId="7A8C6ACC" w14:textId="77777777" w:rsidR="00F77EF3" w:rsidRDefault="00F77EF3" w:rsidP="00F77EF3">
      <w:pPr>
        <w:pStyle w:val="ListParagraph"/>
        <w:ind w:left="342"/>
        <w:rPr>
          <w:i/>
          <w:sz w:val="20"/>
        </w:rPr>
      </w:pPr>
    </w:p>
    <w:p w14:paraId="376BB0A6" w14:textId="77777777" w:rsidR="00364FC4" w:rsidRPr="00F77EF3" w:rsidRDefault="00364FC4" w:rsidP="00AD7D24">
      <w:pPr>
        <w:pStyle w:val="ListParagraph"/>
        <w:ind w:left="342" w:firstLine="360"/>
        <w:rPr>
          <w:color w:val="244061" w:themeColor="accent1" w:themeShade="80"/>
        </w:rPr>
      </w:pPr>
      <w:r w:rsidRPr="00F77EF3">
        <w:rPr>
          <w:color w:val="244061" w:themeColor="accent1" w:themeShade="80"/>
        </w:rPr>
        <w:t>There are 4 levels of Password Complexity, as defined as follows:</w:t>
      </w:r>
    </w:p>
    <w:p w14:paraId="51B9A023" w14:textId="77777777" w:rsidR="00F77EF3" w:rsidRPr="00444A54" w:rsidRDefault="00364FC4" w:rsidP="00D133D5">
      <w:pPr>
        <w:pStyle w:val="ListParagraph"/>
        <w:numPr>
          <w:ilvl w:val="0"/>
          <w:numId w:val="7"/>
        </w:numPr>
        <w:rPr>
          <w:color w:val="244061" w:themeColor="accent1" w:themeShade="80"/>
        </w:rPr>
      </w:pPr>
      <w:r w:rsidRPr="00444A54">
        <w:rPr>
          <w:color w:val="244061" w:themeColor="accent1" w:themeShade="80"/>
        </w:rPr>
        <w:t>Password complexity level – 0</w:t>
      </w:r>
    </w:p>
    <w:p w14:paraId="1484F4FD" w14:textId="77777777" w:rsidR="00F77EF3" w:rsidRPr="00444A54" w:rsidRDefault="00364FC4" w:rsidP="00D133D5">
      <w:pPr>
        <w:pStyle w:val="ListParagraph"/>
        <w:numPr>
          <w:ilvl w:val="0"/>
          <w:numId w:val="8"/>
        </w:numPr>
        <w:rPr>
          <w:color w:val="244061" w:themeColor="accent1" w:themeShade="80"/>
        </w:rPr>
      </w:pPr>
      <w:r w:rsidRPr="00444A54">
        <w:rPr>
          <w:color w:val="244061" w:themeColor="accent1" w:themeShade="80"/>
        </w:rPr>
        <w:t>It should be at least 6 characters long</w:t>
      </w:r>
    </w:p>
    <w:p w14:paraId="208D03EB" w14:textId="77777777" w:rsidR="00F77EF3" w:rsidRPr="00444A54" w:rsidRDefault="00364FC4" w:rsidP="00D133D5">
      <w:pPr>
        <w:pStyle w:val="ListParagraph"/>
        <w:numPr>
          <w:ilvl w:val="0"/>
          <w:numId w:val="8"/>
        </w:numPr>
        <w:rPr>
          <w:color w:val="244061" w:themeColor="accent1" w:themeShade="80"/>
        </w:rPr>
      </w:pPr>
      <w:r w:rsidRPr="00444A54">
        <w:rPr>
          <w:color w:val="244061" w:themeColor="accent1" w:themeShade="80"/>
        </w:rPr>
        <w:t>It should not match with user name or full name</w:t>
      </w:r>
    </w:p>
    <w:p w14:paraId="00F432C4" w14:textId="02956D19" w:rsidR="00F77EF3" w:rsidRDefault="00364FC4" w:rsidP="00D133D5">
      <w:pPr>
        <w:pStyle w:val="ListParagraph"/>
        <w:numPr>
          <w:ilvl w:val="0"/>
          <w:numId w:val="8"/>
        </w:numPr>
      </w:pPr>
      <w:r w:rsidRPr="00444A54">
        <w:rPr>
          <w:color w:val="244061" w:themeColor="accent1" w:themeShade="80"/>
        </w:rPr>
        <w:t>It should not match with existing password</w:t>
      </w:r>
      <w:r w:rsidRPr="00F77EF3">
        <w:br/>
      </w:r>
    </w:p>
    <w:p w14:paraId="52DC175C" w14:textId="77777777" w:rsidR="00444A54" w:rsidRPr="00561E70" w:rsidRDefault="00364FC4" w:rsidP="00D133D5">
      <w:pPr>
        <w:pStyle w:val="ListParagraph"/>
        <w:numPr>
          <w:ilvl w:val="0"/>
          <w:numId w:val="7"/>
        </w:numPr>
        <w:rPr>
          <w:color w:val="244061" w:themeColor="accent1" w:themeShade="80"/>
        </w:rPr>
      </w:pPr>
      <w:r w:rsidRPr="00561E70">
        <w:rPr>
          <w:color w:val="244061" w:themeColor="accent1" w:themeShade="80"/>
        </w:rPr>
        <w:t>Password complexity level – 1</w:t>
      </w:r>
    </w:p>
    <w:p w14:paraId="17FE3330" w14:textId="77777777" w:rsidR="00444A54" w:rsidRPr="00561E70" w:rsidRDefault="00364FC4" w:rsidP="00D133D5">
      <w:pPr>
        <w:pStyle w:val="ListParagraph"/>
        <w:numPr>
          <w:ilvl w:val="0"/>
          <w:numId w:val="8"/>
        </w:numPr>
        <w:rPr>
          <w:color w:val="244061" w:themeColor="accent1" w:themeShade="80"/>
        </w:rPr>
      </w:pPr>
      <w:r w:rsidRPr="00561E70">
        <w:rPr>
          <w:color w:val="244061" w:themeColor="accent1" w:themeShade="80"/>
        </w:rPr>
        <w:t>It should be at least 8 characters long</w:t>
      </w:r>
    </w:p>
    <w:p w14:paraId="5CD82439" w14:textId="77777777" w:rsidR="00444A54" w:rsidRPr="00561E70" w:rsidRDefault="00364FC4" w:rsidP="00D133D5">
      <w:pPr>
        <w:pStyle w:val="ListParagraph"/>
        <w:numPr>
          <w:ilvl w:val="0"/>
          <w:numId w:val="8"/>
        </w:numPr>
        <w:rPr>
          <w:color w:val="244061" w:themeColor="accent1" w:themeShade="80"/>
        </w:rPr>
      </w:pPr>
      <w:r w:rsidRPr="00561E70">
        <w:rPr>
          <w:color w:val="244061" w:themeColor="accent1" w:themeShade="80"/>
        </w:rPr>
        <w:t>It should not match with user name or full name</w:t>
      </w:r>
    </w:p>
    <w:p w14:paraId="4411D95C" w14:textId="77777777" w:rsidR="00444A54" w:rsidRPr="00561E70" w:rsidRDefault="00364FC4" w:rsidP="00D133D5">
      <w:pPr>
        <w:pStyle w:val="ListParagraph"/>
        <w:numPr>
          <w:ilvl w:val="0"/>
          <w:numId w:val="8"/>
        </w:numPr>
        <w:rPr>
          <w:color w:val="244061" w:themeColor="accent1" w:themeShade="80"/>
        </w:rPr>
      </w:pPr>
      <w:r w:rsidRPr="00561E70">
        <w:rPr>
          <w:color w:val="244061" w:themeColor="accent1" w:themeShade="80"/>
        </w:rPr>
        <w:t>It should not match with existing password</w:t>
      </w:r>
    </w:p>
    <w:p w14:paraId="6AD4AD0C" w14:textId="77777777" w:rsidR="00444A54"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t>It should contain at least 1 alphabetic and 1 numeric character</w:t>
      </w:r>
    </w:p>
    <w:p w14:paraId="6F1897C5" w14:textId="77777777" w:rsidR="00561E70" w:rsidRPr="00561E70" w:rsidRDefault="00561E70" w:rsidP="00561E70">
      <w:pPr>
        <w:pStyle w:val="ListParagraph"/>
        <w:ind w:left="1296"/>
        <w:rPr>
          <w:rStyle w:val="Strong"/>
          <w:b w:val="0"/>
          <w:bCs w:val="0"/>
          <w:color w:val="244061" w:themeColor="accent1" w:themeShade="80"/>
        </w:rPr>
      </w:pPr>
    </w:p>
    <w:p w14:paraId="146513AC" w14:textId="77777777" w:rsidR="00AF46B3" w:rsidRPr="00561E70" w:rsidRDefault="00364FC4" w:rsidP="00D133D5">
      <w:pPr>
        <w:pStyle w:val="ListParagraph"/>
        <w:numPr>
          <w:ilvl w:val="0"/>
          <w:numId w:val="7"/>
        </w:numPr>
        <w:rPr>
          <w:rStyle w:val="Strong"/>
          <w:b w:val="0"/>
          <w:bCs w:val="0"/>
          <w:color w:val="244061" w:themeColor="accent1" w:themeShade="80"/>
        </w:rPr>
      </w:pPr>
      <w:r w:rsidRPr="00561E70">
        <w:rPr>
          <w:rStyle w:val="Strong"/>
          <w:rFonts w:cstheme="minorHAnsi"/>
          <w:b w:val="0"/>
          <w:color w:val="244061" w:themeColor="accent1" w:themeShade="80"/>
          <w:szCs w:val="20"/>
          <w:shd w:val="clear" w:color="auto" w:fill="FFFFFF"/>
        </w:rPr>
        <w:t>Password complexity level – 2</w:t>
      </w:r>
    </w:p>
    <w:p w14:paraId="1F67F30D" w14:textId="77777777" w:rsidR="00AF46B3"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t>It should be at least 12 characters long</w:t>
      </w:r>
    </w:p>
    <w:p w14:paraId="32548691" w14:textId="77777777" w:rsidR="00AF46B3"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t>It should not match with user name or full name</w:t>
      </w:r>
    </w:p>
    <w:p w14:paraId="679AA95D" w14:textId="77777777" w:rsidR="00AF46B3"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t>It should not match with existing password</w:t>
      </w:r>
    </w:p>
    <w:p w14:paraId="67F8D07B" w14:textId="77777777" w:rsidR="00AF46B3"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lastRenderedPageBreak/>
        <w:t>It should contain at least 1 alphabetic and 1 numeric character</w:t>
      </w:r>
    </w:p>
    <w:p w14:paraId="2654D6D5" w14:textId="77777777" w:rsidR="00AF46B3" w:rsidRPr="00561E70" w:rsidRDefault="00364FC4" w:rsidP="00D133D5">
      <w:pPr>
        <w:pStyle w:val="ListParagraph"/>
        <w:numPr>
          <w:ilvl w:val="0"/>
          <w:numId w:val="8"/>
        </w:numPr>
        <w:rPr>
          <w:color w:val="244061" w:themeColor="accent1" w:themeShade="80"/>
        </w:rPr>
      </w:pPr>
      <w:r w:rsidRPr="00561E70">
        <w:rPr>
          <w:rFonts w:cstheme="minorHAnsi"/>
          <w:color w:val="244061" w:themeColor="accent1" w:themeShade="80"/>
          <w:szCs w:val="20"/>
          <w:shd w:val="clear" w:color="auto" w:fill="FFFFFF"/>
        </w:rPr>
        <w:t>It should contain at least 1 special character</w:t>
      </w:r>
    </w:p>
    <w:p w14:paraId="1690386B" w14:textId="6CE5A3FD" w:rsidR="00364FC4" w:rsidRPr="00AF46B3" w:rsidRDefault="00364FC4" w:rsidP="00D133D5">
      <w:pPr>
        <w:pStyle w:val="ListParagraph"/>
        <w:numPr>
          <w:ilvl w:val="0"/>
          <w:numId w:val="8"/>
        </w:numPr>
      </w:pPr>
      <w:r w:rsidRPr="00561E70">
        <w:rPr>
          <w:rFonts w:cstheme="minorHAnsi"/>
          <w:color w:val="244061" w:themeColor="accent1" w:themeShade="80"/>
          <w:szCs w:val="20"/>
          <w:shd w:val="clear" w:color="auto" w:fill="FFFFFF"/>
        </w:rPr>
        <w:t>It should contain at least 1 upper case alphabetic character</w:t>
      </w:r>
    </w:p>
    <w:p w14:paraId="40D105C4" w14:textId="77777777" w:rsidR="00AF46B3" w:rsidRPr="00E47425" w:rsidRDefault="00AF46B3" w:rsidP="00561E70">
      <w:pPr>
        <w:pStyle w:val="ListParagraph"/>
        <w:ind w:left="2016"/>
        <w:rPr>
          <w:color w:val="244061" w:themeColor="accent1" w:themeShade="80"/>
        </w:rPr>
      </w:pPr>
    </w:p>
    <w:p w14:paraId="243FF374" w14:textId="4128A39A" w:rsidR="00FE2CF8" w:rsidRPr="00E47425" w:rsidRDefault="00364FC4" w:rsidP="00D133D5">
      <w:pPr>
        <w:pStyle w:val="ListParagraph"/>
        <w:numPr>
          <w:ilvl w:val="0"/>
          <w:numId w:val="7"/>
        </w:numPr>
        <w:rPr>
          <w:rFonts w:cstheme="minorHAnsi"/>
          <w:color w:val="244061" w:themeColor="accent1" w:themeShade="80"/>
          <w:szCs w:val="20"/>
        </w:rPr>
      </w:pPr>
      <w:r w:rsidRPr="00E47425">
        <w:rPr>
          <w:rStyle w:val="Strong"/>
          <w:rFonts w:cstheme="minorHAnsi"/>
          <w:b w:val="0"/>
          <w:color w:val="244061" w:themeColor="accent1" w:themeShade="80"/>
          <w:szCs w:val="20"/>
          <w:shd w:val="clear" w:color="auto" w:fill="FFFFFF"/>
        </w:rPr>
        <w:t>Password complexity level – 3</w:t>
      </w:r>
    </w:p>
    <w:p w14:paraId="2523B9E3"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be at least 16 characters long</w:t>
      </w:r>
    </w:p>
    <w:p w14:paraId="5479F93D"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not match with user name or full name</w:t>
      </w:r>
    </w:p>
    <w:p w14:paraId="25E2A25B"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not match with existing password</w:t>
      </w:r>
    </w:p>
    <w:p w14:paraId="2B8B8A83"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contain at least 2 alphabetic characters and 1 numeric character</w:t>
      </w:r>
    </w:p>
    <w:p w14:paraId="7F52B775"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contain at least 2 special characters</w:t>
      </w:r>
    </w:p>
    <w:p w14:paraId="38A269CA" w14:textId="77777777" w:rsidR="00FE2CF8"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contain at least 1 upper case alphabetic character</w:t>
      </w:r>
    </w:p>
    <w:p w14:paraId="68BCBB81" w14:textId="740BBB63" w:rsidR="00364FC4" w:rsidRPr="00E47425" w:rsidRDefault="00364FC4" w:rsidP="00D133D5">
      <w:pPr>
        <w:pStyle w:val="ListParagraph"/>
        <w:numPr>
          <w:ilvl w:val="0"/>
          <w:numId w:val="8"/>
        </w:numPr>
        <w:rPr>
          <w:rFonts w:cstheme="minorHAnsi"/>
          <w:color w:val="244061" w:themeColor="accent1" w:themeShade="80"/>
          <w:szCs w:val="20"/>
        </w:rPr>
      </w:pPr>
      <w:r w:rsidRPr="00E47425">
        <w:rPr>
          <w:rFonts w:cstheme="minorHAnsi"/>
          <w:color w:val="244061" w:themeColor="accent1" w:themeShade="80"/>
          <w:szCs w:val="20"/>
          <w:shd w:val="clear" w:color="auto" w:fill="FFFFFF"/>
        </w:rPr>
        <w:t>It should contain at least 1 lower case alphabetic character</w:t>
      </w:r>
    </w:p>
    <w:p w14:paraId="7E66C89A" w14:textId="77777777" w:rsidR="00E47425" w:rsidRPr="00FE2CF8" w:rsidRDefault="00E47425" w:rsidP="00E47425">
      <w:pPr>
        <w:pStyle w:val="ListParagraph"/>
        <w:ind w:left="2016"/>
        <w:rPr>
          <w:rFonts w:cstheme="minorHAnsi"/>
          <w:color w:val="FF0000"/>
          <w:szCs w:val="20"/>
        </w:rPr>
      </w:pPr>
    </w:p>
    <w:p w14:paraId="46BD0644" w14:textId="1685B710" w:rsidR="00E700B0" w:rsidRPr="00BB7123" w:rsidRDefault="006F3CDD" w:rsidP="00EB2ED3">
      <w:pPr>
        <w:pStyle w:val="ListParagraph"/>
        <w:numPr>
          <w:ilvl w:val="0"/>
          <w:numId w:val="7"/>
        </w:numPr>
        <w:rPr>
          <w:color w:val="17365D" w:themeColor="text2" w:themeShade="BF"/>
        </w:rPr>
      </w:pPr>
      <w:r w:rsidRPr="00BB7123">
        <w:rPr>
          <w:color w:val="17365D" w:themeColor="text2" w:themeShade="BF"/>
        </w:rPr>
        <w:t xml:space="preserve">In PX Green </w:t>
      </w:r>
      <w:r w:rsidR="00364FC4" w:rsidRPr="00BB7123">
        <w:rPr>
          <w:color w:val="17365D" w:themeColor="text2" w:themeShade="BF"/>
        </w:rPr>
        <w:t>he password are stored in encrypted NV Control of an NV Control block</w:t>
      </w:r>
      <w:r w:rsidRPr="00BB7123">
        <w:rPr>
          <w:color w:val="17365D" w:themeColor="text2" w:themeShade="BF"/>
        </w:rPr>
        <w:t xml:space="preserve">. The Adopters should make sure to use the NV crypto module for storing passwords in the NV control block. </w:t>
      </w:r>
    </w:p>
    <w:p w14:paraId="59E0AF64" w14:textId="2071F28F" w:rsidR="00364FC4" w:rsidRPr="00BB7123" w:rsidRDefault="003E6D0B" w:rsidP="00D133D5">
      <w:pPr>
        <w:pStyle w:val="ListParagraph"/>
        <w:numPr>
          <w:ilvl w:val="0"/>
          <w:numId w:val="7"/>
        </w:numPr>
        <w:rPr>
          <w:i/>
          <w:color w:val="17365D" w:themeColor="text2" w:themeShade="BF"/>
          <w:sz w:val="24"/>
        </w:rPr>
      </w:pPr>
      <w:r w:rsidRPr="00BB7123">
        <w:rPr>
          <w:color w:val="17365D" w:themeColor="text2" w:themeShade="BF"/>
        </w:rPr>
        <w:t>In PX Green, t</w:t>
      </w:r>
      <w:r w:rsidR="00364FC4" w:rsidRPr="00BB7123">
        <w:rPr>
          <w:color w:val="17365D" w:themeColor="text2" w:themeShade="BF"/>
        </w:rPr>
        <w:t xml:space="preserve">he password display fields are masked by character </w:t>
      </w:r>
      <w:r w:rsidRPr="00BB7123">
        <w:rPr>
          <w:color w:val="17365D" w:themeColor="text2" w:themeShade="BF"/>
        </w:rPr>
        <w:t xml:space="preserve">asterisk </w:t>
      </w:r>
      <w:r w:rsidR="00364FC4" w:rsidRPr="00BB7123">
        <w:rPr>
          <w:color w:val="17365D" w:themeColor="text2" w:themeShade="BF"/>
        </w:rPr>
        <w:t>‘*’</w:t>
      </w:r>
      <w:r w:rsidRPr="00BB7123">
        <w:rPr>
          <w:color w:val="17365D" w:themeColor="text2" w:themeShade="BF"/>
        </w:rPr>
        <w:t xml:space="preserve"> and it is implemented using the DCi callback mechanism. The adopters need to make sure to implement this for the password parameters that would be added by the adopters. Refer the PX Green babel fish and its parameters</w:t>
      </w:r>
      <w:r w:rsidR="00041288" w:rsidRPr="00BB7123">
        <w:rPr>
          <w:color w:val="17365D" w:themeColor="text2" w:themeShade="BF"/>
        </w:rPr>
        <w:t>.</w:t>
      </w:r>
    </w:p>
    <w:p w14:paraId="49A709CF" w14:textId="1FB1D1EA" w:rsidR="005514F0" w:rsidRPr="00BB7123" w:rsidRDefault="005514F0" w:rsidP="00D133D5">
      <w:pPr>
        <w:pStyle w:val="ListParagraph"/>
        <w:numPr>
          <w:ilvl w:val="0"/>
          <w:numId w:val="7"/>
        </w:numPr>
        <w:rPr>
          <w:color w:val="17365D" w:themeColor="text2" w:themeShade="BF"/>
          <w:sz w:val="20"/>
        </w:rPr>
      </w:pPr>
      <w:r w:rsidRPr="00BB7123">
        <w:rPr>
          <w:color w:val="17365D" w:themeColor="text2" w:themeShade="BF"/>
          <w:szCs w:val="20"/>
        </w:rPr>
        <w:t xml:space="preserve">PX Green supports credentials type parameters to be stored in encrypted form. All these DCI parameters must have format type as $CRED and </w:t>
      </w:r>
      <w:r w:rsidR="00485150" w:rsidRPr="00BB7123">
        <w:rPr>
          <w:color w:val="17365D" w:themeColor="text2" w:themeShade="BF"/>
          <w:szCs w:val="20"/>
        </w:rPr>
        <w:t>should be</w:t>
      </w:r>
      <w:r w:rsidRPr="00BB7123">
        <w:rPr>
          <w:color w:val="17365D" w:themeColor="text2" w:themeShade="BF"/>
          <w:szCs w:val="20"/>
        </w:rPr>
        <w:t xml:space="preserve"> part of NV_Crypto Memory block in NVM_Address worksheet. </w:t>
      </w:r>
      <w:r w:rsidR="00D47A93" w:rsidRPr="00D47A93">
        <w:rPr>
          <w:color w:val="17365D" w:themeColor="text2" w:themeShade="BF"/>
        </w:rPr>
        <w:t xml:space="preserve"> </w:t>
      </w:r>
      <w:r w:rsidR="00D47A93" w:rsidRPr="00BB7123">
        <w:rPr>
          <w:color w:val="17365D" w:themeColor="text2" w:themeShade="BF"/>
        </w:rPr>
        <w:t>The details can be</w:t>
      </w:r>
      <w:r w:rsidR="00D47A93">
        <w:rPr>
          <w:color w:val="17365D" w:themeColor="text2" w:themeShade="BF"/>
        </w:rPr>
        <w:t xml:space="preserve"> found at the Confluence page for </w:t>
      </w:r>
      <w:hyperlink r:id="rId14" w:history="1">
        <w:r w:rsidR="00D47A93" w:rsidRPr="00EB2ED3">
          <w:rPr>
            <w:rStyle w:val="Hyperlink"/>
            <w:color w:val="0000BF" w:themeColor="hyperlink" w:themeShade="BF"/>
          </w:rPr>
          <w:t>Securing DCI parameters using encryption methods</w:t>
        </w:r>
      </w:hyperlink>
      <w:r w:rsidR="00D47A93">
        <w:rPr>
          <w:color w:val="17365D" w:themeColor="text2" w:themeShade="BF"/>
        </w:rPr>
        <w:t>.</w:t>
      </w:r>
    </w:p>
    <w:p w14:paraId="1942CBCA" w14:textId="0C9E9AD9" w:rsidR="00364FC4" w:rsidRPr="00304A1E" w:rsidRDefault="00364FC4" w:rsidP="00D133D5">
      <w:pPr>
        <w:pStyle w:val="ListParagraph"/>
        <w:numPr>
          <w:ilvl w:val="0"/>
          <w:numId w:val="7"/>
        </w:numPr>
        <w:rPr>
          <w:color w:val="244061" w:themeColor="accent1" w:themeShade="80"/>
          <w:sz w:val="20"/>
        </w:rPr>
      </w:pPr>
      <w:r w:rsidRPr="00304A1E">
        <w:rPr>
          <w:rFonts w:cstheme="minorHAnsi"/>
          <w:color w:val="244061" w:themeColor="accent1" w:themeShade="80"/>
          <w:szCs w:val="20"/>
          <w:shd w:val="clear" w:color="auto" w:fill="FFFFFF"/>
        </w:rPr>
        <w:t>By default, max retry attempt for login fail is 10, but this can be changed by the Admin user by changing value of parameter DCI_MAX_FAILED_LOGIN_ATTEMPTS through REST uri or by changing the default value in DCI sheet</w:t>
      </w:r>
      <w:r w:rsidR="005514F0">
        <w:rPr>
          <w:rFonts w:cstheme="minorHAnsi"/>
          <w:color w:val="244061" w:themeColor="accent1" w:themeShade="80"/>
          <w:szCs w:val="20"/>
          <w:shd w:val="clear" w:color="auto" w:fill="FFFFFF"/>
        </w:rPr>
        <w:t xml:space="preserve">. </w:t>
      </w:r>
      <w:r w:rsidR="005514F0" w:rsidRPr="005514F0">
        <w:rPr>
          <w:rFonts w:cstheme="minorHAnsi"/>
          <w:color w:val="244061" w:themeColor="accent1" w:themeShade="80"/>
          <w:szCs w:val="20"/>
        </w:rPr>
        <w:t>After the max login failed attempts, the user will be locked out for a time specified in parameter DCI_USER_LOCK_TIME_SEC.</w:t>
      </w:r>
    </w:p>
    <w:p w14:paraId="25EF2F23" w14:textId="77777777" w:rsidR="00BD7309" w:rsidRPr="00BD7309" w:rsidRDefault="00364FC4" w:rsidP="00D133D5">
      <w:pPr>
        <w:pStyle w:val="ListParagraph"/>
        <w:numPr>
          <w:ilvl w:val="0"/>
          <w:numId w:val="7"/>
        </w:numPr>
        <w:rPr>
          <w:color w:val="244061" w:themeColor="accent1" w:themeShade="80"/>
          <w:sz w:val="20"/>
        </w:rPr>
      </w:pPr>
      <w:r w:rsidRPr="008E0FF8">
        <w:rPr>
          <w:rFonts w:cstheme="minorHAnsi"/>
          <w:color w:val="244061" w:themeColor="accent1" w:themeShade="80"/>
          <w:szCs w:val="20"/>
          <w:shd w:val="clear" w:color="auto" w:fill="FFFFFF"/>
        </w:rPr>
        <w:t>The SeedUI inactive session will timeout in 15minutes. User will have to login again to start the session.</w:t>
      </w:r>
    </w:p>
    <w:p w14:paraId="25BDE468" w14:textId="63F007D0" w:rsidR="00BD7309" w:rsidRPr="00BB7123" w:rsidRDefault="00364FC4" w:rsidP="00D133D5">
      <w:pPr>
        <w:pStyle w:val="ListParagraph"/>
        <w:numPr>
          <w:ilvl w:val="0"/>
          <w:numId w:val="7"/>
        </w:numPr>
        <w:rPr>
          <w:color w:val="17365D" w:themeColor="text2" w:themeShade="BF"/>
          <w:sz w:val="20"/>
        </w:rPr>
      </w:pPr>
      <w:r w:rsidRPr="00BB7123">
        <w:rPr>
          <w:color w:val="17365D" w:themeColor="text2" w:themeShade="BF"/>
        </w:rPr>
        <w:t>Default Authentication Method is Digest</w:t>
      </w:r>
      <w:r w:rsidR="00B7544D" w:rsidRPr="00BB7123">
        <w:rPr>
          <w:color w:val="17365D" w:themeColor="text2" w:themeShade="BF"/>
        </w:rPr>
        <w:t xml:space="preserve"> with MD5</w:t>
      </w:r>
      <w:ins w:id="20" w:author="Author">
        <w:r w:rsidRPr="00BB7123">
          <w:rPr>
            <w:color w:val="17365D" w:themeColor="text2" w:themeShade="BF"/>
          </w:rPr>
          <w:t>.</w:t>
        </w:r>
        <w:r w:rsidRPr="00BB7123" w:rsidDel="007F4034">
          <w:rPr>
            <w:color w:val="17365D" w:themeColor="text2" w:themeShade="BF"/>
          </w:rPr>
          <w:t xml:space="preserve"> </w:t>
        </w:r>
      </w:ins>
    </w:p>
    <w:p w14:paraId="4CA8C0D7" w14:textId="00F02C2C" w:rsidR="00364FC4" w:rsidRPr="001C01D1" w:rsidRDefault="00364FC4" w:rsidP="00D133D5">
      <w:pPr>
        <w:pStyle w:val="ListParagraph"/>
        <w:numPr>
          <w:ilvl w:val="0"/>
          <w:numId w:val="7"/>
        </w:numPr>
        <w:rPr>
          <w:color w:val="244061" w:themeColor="accent1" w:themeShade="80"/>
        </w:rPr>
      </w:pPr>
      <w:r w:rsidRPr="001C01D1">
        <w:rPr>
          <w:color w:val="244061" w:themeColor="accent1" w:themeShade="80"/>
        </w:rPr>
        <w:t>Authorization Method is based on user role levels. Only users with Admin role have the all privileges to access the system. Other users with non-admin role will have limited privileges. These can be defined in the REST DCi sheet.</w:t>
      </w:r>
    </w:p>
    <w:p w14:paraId="3223F947" w14:textId="0203A4B4" w:rsidR="00364FC4" w:rsidRPr="005A1F7B" w:rsidRDefault="00364FC4" w:rsidP="00D133D5">
      <w:pPr>
        <w:pStyle w:val="ListParagraph"/>
        <w:numPr>
          <w:ilvl w:val="0"/>
          <w:numId w:val="7"/>
        </w:numPr>
        <w:rPr>
          <w:i/>
          <w:sz w:val="20"/>
        </w:rPr>
      </w:pPr>
      <w:r w:rsidRPr="005A1F7B">
        <w:rPr>
          <w:color w:val="244061" w:themeColor="accent1" w:themeShade="80"/>
        </w:rPr>
        <w:t xml:space="preserve">Certificate Management is done through </w:t>
      </w:r>
      <w:r w:rsidR="00C033CA" w:rsidRPr="005A1F7B">
        <w:rPr>
          <w:color w:val="244061" w:themeColor="accent1" w:themeShade="80"/>
        </w:rPr>
        <w:t>Matrix</w:t>
      </w:r>
      <w:r w:rsidR="005A1F7B" w:rsidRPr="005A1F7B">
        <w:rPr>
          <w:color w:val="244061" w:themeColor="accent1" w:themeShade="80"/>
        </w:rPr>
        <w:t xml:space="preserve"> </w:t>
      </w:r>
      <w:r w:rsidRPr="005A1F7B">
        <w:rPr>
          <w:color w:val="244061" w:themeColor="accent1" w:themeShade="80"/>
        </w:rPr>
        <w:t>SSL using self-signed certificate.</w:t>
      </w:r>
    </w:p>
    <w:p w14:paraId="05BE8AFB" w14:textId="029B8034" w:rsidR="00385180" w:rsidRDefault="00F45850" w:rsidP="00D133D5">
      <w:pPr>
        <w:pStyle w:val="ListParagraph"/>
        <w:numPr>
          <w:ilvl w:val="0"/>
          <w:numId w:val="7"/>
        </w:numPr>
        <w:rPr>
          <w:color w:val="244061" w:themeColor="accent1" w:themeShade="80"/>
        </w:rPr>
      </w:pPr>
      <w:r>
        <w:rPr>
          <w:color w:val="244061" w:themeColor="accent1" w:themeShade="80"/>
        </w:rPr>
        <w:t xml:space="preserve">The default username/password </w:t>
      </w:r>
      <w:r w:rsidR="00364FC4" w:rsidRPr="00F45850">
        <w:rPr>
          <w:color w:val="244061" w:themeColor="accent1" w:themeShade="80"/>
        </w:rPr>
        <w:t xml:space="preserve">is </w:t>
      </w:r>
      <w:r w:rsidR="009D60F1">
        <w:rPr>
          <w:color w:val="244061" w:themeColor="accent1" w:themeShade="80"/>
        </w:rPr>
        <w:t>a</w:t>
      </w:r>
      <w:r w:rsidR="00364FC4" w:rsidRPr="00F45850">
        <w:rPr>
          <w:color w:val="244061" w:themeColor="accent1" w:themeShade="80"/>
        </w:rPr>
        <w:t>dmin</w:t>
      </w:r>
      <w:r>
        <w:rPr>
          <w:color w:val="244061" w:themeColor="accent1" w:themeShade="80"/>
        </w:rPr>
        <w:t>/</w:t>
      </w:r>
      <w:r w:rsidR="00364FC4" w:rsidRPr="00F45850">
        <w:rPr>
          <w:color w:val="244061" w:themeColor="accent1" w:themeShade="80"/>
        </w:rPr>
        <w:t xml:space="preserve"> Admin*1</w:t>
      </w:r>
    </w:p>
    <w:p w14:paraId="79CC4C1C" w14:textId="77777777" w:rsidR="002021C9" w:rsidRPr="002021C9" w:rsidRDefault="00364FC4" w:rsidP="00D133D5">
      <w:pPr>
        <w:pStyle w:val="ListParagraph"/>
        <w:numPr>
          <w:ilvl w:val="0"/>
          <w:numId w:val="7"/>
        </w:numPr>
        <w:rPr>
          <w:color w:val="244061" w:themeColor="accent1" w:themeShade="80"/>
          <w:sz w:val="20"/>
        </w:rPr>
      </w:pPr>
      <w:r w:rsidRPr="00481182">
        <w:rPr>
          <w:color w:val="244061" w:themeColor="accent1" w:themeShade="80"/>
        </w:rPr>
        <w:t xml:space="preserve">Multiple sessions of a single user is supported but not recommended </w:t>
      </w:r>
      <w:r w:rsidR="008B594C" w:rsidRPr="00481182">
        <w:rPr>
          <w:color w:val="244061" w:themeColor="accent1" w:themeShade="80"/>
        </w:rPr>
        <w:t>and this</w:t>
      </w:r>
      <w:r w:rsidRPr="00481182">
        <w:rPr>
          <w:color w:val="244061" w:themeColor="accent1" w:themeShade="80"/>
        </w:rPr>
        <w:t xml:space="preserve"> can be configured through the DCI parameter DCI_MAX_CONCURRENT_SESSION</w:t>
      </w:r>
      <w:r w:rsidR="008B594C">
        <w:rPr>
          <w:color w:val="244061" w:themeColor="accent1" w:themeShade="80"/>
        </w:rPr>
        <w:t>.</w:t>
      </w:r>
    </w:p>
    <w:p w14:paraId="6D4EC314" w14:textId="77777777" w:rsidR="004456AB" w:rsidRPr="004456AB" w:rsidRDefault="00364FC4" w:rsidP="00D133D5">
      <w:pPr>
        <w:pStyle w:val="ListParagraph"/>
        <w:numPr>
          <w:ilvl w:val="0"/>
          <w:numId w:val="7"/>
        </w:numPr>
        <w:rPr>
          <w:color w:val="244061" w:themeColor="accent1" w:themeShade="80"/>
          <w:sz w:val="20"/>
        </w:rPr>
      </w:pPr>
      <w:r w:rsidRPr="00FC14D6">
        <w:rPr>
          <w:color w:val="244061" w:themeColor="accent1" w:themeShade="80"/>
        </w:rPr>
        <w:t>PX Green supports inactivity timeout and absolute timeout for logged in User</w:t>
      </w:r>
      <w:r w:rsidR="00FC14D6">
        <w:rPr>
          <w:color w:val="244061" w:themeColor="accent1" w:themeShade="80"/>
        </w:rPr>
        <w:t>.</w:t>
      </w:r>
      <w:r w:rsidRPr="00FC14D6">
        <w:rPr>
          <w:color w:val="244061" w:themeColor="accent1" w:themeShade="80"/>
        </w:rPr>
        <w:t xml:space="preserve"> This can also be configured from the DCI parameters DCI_USER_INACTIVITY_TIMEOUT and DCI_ABSOLUTE_TIMEOUT_SEC</w:t>
      </w:r>
      <w:r w:rsidR="00FC14D6">
        <w:rPr>
          <w:color w:val="244061" w:themeColor="accent1" w:themeShade="80"/>
        </w:rPr>
        <w:t>.</w:t>
      </w:r>
    </w:p>
    <w:p w14:paraId="788C3304" w14:textId="2E63AEA0" w:rsidR="00364FC4" w:rsidRPr="004456AB" w:rsidDel="003E4EF3" w:rsidRDefault="004456AB" w:rsidP="00D133D5">
      <w:pPr>
        <w:pStyle w:val="ListParagraph"/>
        <w:numPr>
          <w:ilvl w:val="0"/>
          <w:numId w:val="7"/>
        </w:numPr>
        <w:rPr>
          <w:del w:id="21" w:author="Author"/>
          <w:rFonts w:cstheme="minorHAnsi"/>
          <w:sz w:val="20"/>
          <w:szCs w:val="20"/>
        </w:rPr>
      </w:pPr>
      <w:r w:rsidRPr="004456AB">
        <w:rPr>
          <w:rFonts w:cstheme="minorHAnsi"/>
          <w:color w:val="244061" w:themeColor="accent1" w:themeShade="80"/>
          <w:sz w:val="24"/>
          <w:szCs w:val="20"/>
        </w:rPr>
        <w:t xml:space="preserve">Logging: </w:t>
      </w:r>
      <w:r w:rsidR="00364FC4" w:rsidRPr="004456AB">
        <w:rPr>
          <w:rFonts w:cstheme="minorHAnsi"/>
          <w:color w:val="244061" w:themeColor="accent1" w:themeShade="80"/>
          <w:szCs w:val="20"/>
        </w:rPr>
        <w:t xml:space="preserve">Audit logs supports capturing </w:t>
      </w:r>
      <w:r w:rsidR="00EA113B" w:rsidRPr="004456AB">
        <w:rPr>
          <w:rFonts w:cstheme="minorHAnsi"/>
          <w:color w:val="244061" w:themeColor="accent1" w:themeShade="80"/>
          <w:szCs w:val="20"/>
        </w:rPr>
        <w:t>of login</w:t>
      </w:r>
      <w:r w:rsidR="00364FC4" w:rsidRPr="004456AB">
        <w:rPr>
          <w:rFonts w:cstheme="minorHAnsi"/>
          <w:color w:val="244061" w:themeColor="accent1" w:themeShade="80"/>
          <w:szCs w:val="20"/>
        </w:rPr>
        <w:t xml:space="preserve">/logout activity. User will be locked for on reaching the limit of failure login attempt. Seed UI will display the last login time and date and number of failed </w:t>
      </w:r>
      <w:r w:rsidR="00364FC4" w:rsidRPr="004456AB">
        <w:rPr>
          <w:rFonts w:cstheme="minorHAnsi"/>
          <w:color w:val="244061" w:themeColor="accent1" w:themeShade="80"/>
          <w:szCs w:val="20"/>
        </w:rPr>
        <w:lastRenderedPageBreak/>
        <w:t>attempts of the user. The number of maximum login attempts can be configured through the DCI parameter DCI_MAX_FAILED_LOGIN_ATTEMPTS.</w:t>
      </w:r>
      <w:ins w:id="22" w:author="Author">
        <w:r w:rsidR="00364FC4" w:rsidRPr="004456AB">
          <w:rPr>
            <w:rFonts w:cstheme="minorHAnsi"/>
            <w:color w:val="244061" w:themeColor="accent1" w:themeShade="80"/>
            <w:sz w:val="20"/>
            <w:szCs w:val="20"/>
          </w:rPr>
          <w:t xml:space="preserve"> </w:t>
        </w:r>
      </w:ins>
    </w:p>
    <w:p w14:paraId="48FC62FF" w14:textId="77777777" w:rsidR="00364FC4" w:rsidRDefault="00364FC4" w:rsidP="00364FC4">
      <w:pPr>
        <w:ind w:left="576"/>
        <w:rPr>
          <w:sz w:val="20"/>
        </w:rPr>
      </w:pPr>
    </w:p>
    <w:p w14:paraId="77C17AD9" w14:textId="007ED316" w:rsidR="006A437B" w:rsidRDefault="006A437B" w:rsidP="006A437B">
      <w:pPr>
        <w:pStyle w:val="Heading2"/>
      </w:pPr>
      <w:bookmarkStart w:id="23" w:name="_Toc531782638"/>
      <w:r w:rsidRPr="006A437B">
        <w:t>Secure Network Access</w:t>
      </w:r>
      <w:bookmarkEnd w:id="23"/>
    </w:p>
    <w:p w14:paraId="37D83530" w14:textId="77777777" w:rsidR="00E57E2E" w:rsidRPr="00786B4F" w:rsidRDefault="00213096" w:rsidP="00E57E2E">
      <w:pPr>
        <w:ind w:left="576"/>
        <w:rPr>
          <w:color w:val="244061" w:themeColor="accent1" w:themeShade="80"/>
        </w:rPr>
      </w:pPr>
      <w:r w:rsidRPr="00786B4F">
        <w:rPr>
          <w:color w:val="244061" w:themeColor="accent1" w:themeShade="80"/>
        </w:rPr>
        <w:t xml:space="preserve">The PX Green platform provides network access to facilitate communication with other devices in the system. But this capability could open up a security loophole if it’s not configured securely. Following are Eaton recommended best practices for securely configuring the network access. </w:t>
      </w:r>
    </w:p>
    <w:p w14:paraId="2E83FD43" w14:textId="3B073E98" w:rsidR="00213096" w:rsidRPr="00786B4F" w:rsidRDefault="00213096" w:rsidP="00E57E2E">
      <w:pPr>
        <w:ind w:left="576"/>
        <w:rPr>
          <w:color w:val="244061" w:themeColor="accent1" w:themeShade="80"/>
          <w:sz w:val="20"/>
        </w:rPr>
      </w:pPr>
      <w:r w:rsidRPr="00786B4F">
        <w:rPr>
          <w:color w:val="244061" w:themeColor="accent1" w:themeShade="80"/>
        </w:rPr>
        <w:t xml:space="preserve">Eaton recommends segmentation of networks into logical enclaves and </w:t>
      </w:r>
      <w:r w:rsidR="00E57E2E" w:rsidRPr="00786B4F">
        <w:rPr>
          <w:color w:val="244061" w:themeColor="accent1" w:themeShade="80"/>
        </w:rPr>
        <w:t>restricts</w:t>
      </w:r>
      <w:r w:rsidRPr="00786B4F">
        <w:rPr>
          <w:color w:val="244061" w:themeColor="accent1" w:themeShade="80"/>
        </w:rPr>
        <w:t xml:space="preserve"> the communication to host-to-host paths. This helps to protect sensitive information, critical services and limits damage from network perimeter breaches. At a minimum, a utility Industrial Control Systems network should be segmented into a three-tiered architecture (as recommended by NIST SP800-82[R3]) for better security control.</w:t>
      </w:r>
      <w:r w:rsidRPr="00786B4F">
        <w:rPr>
          <w:color w:val="244061" w:themeColor="accent1" w:themeShade="80"/>
          <w:sz w:val="20"/>
        </w:rPr>
        <w:t xml:space="preserve"> </w:t>
      </w:r>
    </w:p>
    <w:p w14:paraId="129BAFE7" w14:textId="77777777" w:rsidR="00213096" w:rsidRDefault="00213096" w:rsidP="00786B4F">
      <w:pPr>
        <w:ind w:left="0" w:firstLine="576"/>
        <w:rPr>
          <w:sz w:val="20"/>
        </w:rPr>
      </w:pPr>
      <w:r w:rsidRPr="00786B4F">
        <w:rPr>
          <w:color w:val="244061" w:themeColor="accent1" w:themeShade="80"/>
        </w:rPr>
        <w:t>Deploy adequate network protection devices like Firewalls, Intrusion Detection / Protection devices.</w:t>
      </w:r>
    </w:p>
    <w:p w14:paraId="1E5ACF7A" w14:textId="70AB5A2C" w:rsidR="000039FB" w:rsidRPr="009E143D" w:rsidRDefault="00213096" w:rsidP="00D133D5">
      <w:pPr>
        <w:pStyle w:val="ListParagraph"/>
        <w:numPr>
          <w:ilvl w:val="0"/>
          <w:numId w:val="9"/>
        </w:numPr>
        <w:rPr>
          <w:color w:val="244061" w:themeColor="accent1" w:themeShade="80"/>
        </w:rPr>
      </w:pPr>
      <w:r w:rsidRPr="009E143D">
        <w:rPr>
          <w:color w:val="244061" w:themeColor="accent1" w:themeShade="80"/>
        </w:rPr>
        <w:t>Communicat</w:t>
      </w:r>
      <w:r w:rsidR="000039FB" w:rsidRPr="009E143D">
        <w:rPr>
          <w:color w:val="244061" w:themeColor="accent1" w:themeShade="80"/>
        </w:rPr>
        <w:t>ion Protection</w:t>
      </w:r>
    </w:p>
    <w:p w14:paraId="2128ECB1" w14:textId="322E52D0" w:rsidR="00213096" w:rsidRPr="009E143D" w:rsidRDefault="00213096" w:rsidP="000039FB">
      <w:pPr>
        <w:ind w:left="1296"/>
        <w:rPr>
          <w:color w:val="244061" w:themeColor="accent1" w:themeShade="80"/>
        </w:rPr>
      </w:pPr>
      <w:r w:rsidRPr="009E143D">
        <w:rPr>
          <w:color w:val="244061" w:themeColor="accent1" w:themeShade="80"/>
        </w:rPr>
        <w:t>The PX Green platform provides the option to encrypt the n/w traffic</w:t>
      </w:r>
      <w:r w:rsidR="001C1BD3" w:rsidRPr="009E143D">
        <w:rPr>
          <w:color w:val="244061" w:themeColor="accent1" w:themeShade="80"/>
        </w:rPr>
        <w:t xml:space="preserve"> with HTTPS</w:t>
      </w:r>
      <w:r w:rsidRPr="009E143D">
        <w:rPr>
          <w:color w:val="244061" w:themeColor="accent1" w:themeShade="80"/>
        </w:rPr>
        <w:t>, please ensure that encryption options are not disabled.  Following section details how to configure se</w:t>
      </w:r>
      <w:r w:rsidR="00E7097F" w:rsidRPr="009E143D">
        <w:rPr>
          <w:color w:val="244061" w:themeColor="accent1" w:themeShade="80"/>
        </w:rPr>
        <w:t>cure communication capabilities in PX Green</w:t>
      </w:r>
      <w:r w:rsidRPr="009E143D">
        <w:rPr>
          <w:color w:val="244061" w:themeColor="accent1" w:themeShade="80"/>
        </w:rPr>
        <w:t>.</w:t>
      </w:r>
    </w:p>
    <w:p w14:paraId="3A0CF5C7" w14:textId="57166F21" w:rsidR="00213096" w:rsidRPr="009E143D" w:rsidRDefault="00213096" w:rsidP="00420EFA">
      <w:pPr>
        <w:ind w:left="1296"/>
        <w:rPr>
          <w:ins w:id="24" w:author="Author"/>
          <w:color w:val="244061" w:themeColor="accent1" w:themeShade="80"/>
        </w:rPr>
      </w:pPr>
      <w:r w:rsidRPr="009E143D">
        <w:rPr>
          <w:color w:val="244061" w:themeColor="accent1" w:themeShade="80"/>
        </w:rPr>
        <w:t xml:space="preserve">By default, HTTP with digest authentication over </w:t>
      </w:r>
      <w:r w:rsidR="003E18F9" w:rsidRPr="009E143D">
        <w:rPr>
          <w:color w:val="244061" w:themeColor="accent1" w:themeShade="80"/>
        </w:rPr>
        <w:t xml:space="preserve">MD5 </w:t>
      </w:r>
      <w:r w:rsidRPr="009E143D">
        <w:rPr>
          <w:color w:val="244061" w:themeColor="accent1" w:themeShade="80"/>
        </w:rPr>
        <w:t>is enabled.  The Adopter should disable HTTP by default, to keep their products secure. HTTP can be disabled from the DCI sheet.</w:t>
      </w:r>
      <w:r w:rsidR="003E18F9" w:rsidRPr="009E143D">
        <w:rPr>
          <w:color w:val="244061" w:themeColor="accent1" w:themeShade="80"/>
        </w:rPr>
        <w:t xml:space="preserve"> In PX Green, HTTP is enabled by default.</w:t>
      </w:r>
    </w:p>
    <w:p w14:paraId="3DEE711F" w14:textId="77777777" w:rsidR="00213096" w:rsidRDefault="00213096" w:rsidP="00D133D5">
      <w:pPr>
        <w:pStyle w:val="ListParagraph"/>
        <w:numPr>
          <w:ilvl w:val="0"/>
          <w:numId w:val="9"/>
        </w:numPr>
        <w:rPr>
          <w:color w:val="244061" w:themeColor="accent1" w:themeShade="80"/>
        </w:rPr>
      </w:pPr>
      <w:r w:rsidRPr="00131CEE">
        <w:rPr>
          <w:color w:val="244061" w:themeColor="accent1" w:themeShade="80"/>
        </w:rPr>
        <w:t xml:space="preserve">TLS/SSL configuration </w:t>
      </w:r>
    </w:p>
    <w:p w14:paraId="7F76807C" w14:textId="657FAD24" w:rsidR="00213096" w:rsidRDefault="00213096" w:rsidP="00AB464A">
      <w:pPr>
        <w:pStyle w:val="ListParagraph"/>
        <w:ind w:left="1296"/>
        <w:rPr>
          <w:color w:val="244061" w:themeColor="accent1" w:themeShade="80"/>
        </w:rPr>
      </w:pPr>
      <w:r w:rsidRPr="00131CEE">
        <w:rPr>
          <w:color w:val="244061" w:themeColor="accent1" w:themeShade="80"/>
        </w:rPr>
        <w:t xml:space="preserve">By default TLS is enabled </w:t>
      </w:r>
      <w:r w:rsidR="00131CEE" w:rsidRPr="00131CEE">
        <w:rPr>
          <w:color w:val="244061" w:themeColor="accent1" w:themeShade="80"/>
        </w:rPr>
        <w:t>in PX</w:t>
      </w:r>
      <w:r w:rsidRPr="00131CEE">
        <w:rPr>
          <w:color w:val="244061" w:themeColor="accent1" w:themeShade="80"/>
        </w:rPr>
        <w:t xml:space="preserve"> Green. TLS can be disabled from the Prod_Spec_LTK_xxx.h file, doing so will put the adopter products in a security risk</w:t>
      </w:r>
    </w:p>
    <w:p w14:paraId="6E223D74" w14:textId="77777777" w:rsidR="00A257EA" w:rsidRPr="00131CEE" w:rsidRDefault="00A257EA" w:rsidP="00AB464A">
      <w:pPr>
        <w:pStyle w:val="ListParagraph"/>
        <w:ind w:left="1296"/>
        <w:rPr>
          <w:color w:val="244061" w:themeColor="accent1" w:themeShade="80"/>
          <w:sz w:val="20"/>
        </w:rPr>
      </w:pPr>
    </w:p>
    <w:p w14:paraId="002C072B" w14:textId="77777777" w:rsidR="00213096" w:rsidRPr="00BB7123" w:rsidRDefault="00213096" w:rsidP="00D133D5">
      <w:pPr>
        <w:pStyle w:val="ListParagraph"/>
        <w:numPr>
          <w:ilvl w:val="0"/>
          <w:numId w:val="9"/>
        </w:numPr>
        <w:rPr>
          <w:color w:val="17365D" w:themeColor="text2" w:themeShade="BF"/>
        </w:rPr>
      </w:pPr>
      <w:r w:rsidRPr="00BB7123">
        <w:rPr>
          <w:color w:val="17365D" w:themeColor="text2" w:themeShade="BF"/>
        </w:rPr>
        <w:t xml:space="preserve">Certificate management </w:t>
      </w:r>
    </w:p>
    <w:p w14:paraId="341BA250" w14:textId="77777777" w:rsidR="00213096" w:rsidRPr="00BB7123" w:rsidRDefault="00213096" w:rsidP="00BE2742">
      <w:pPr>
        <w:pStyle w:val="ListParagraph"/>
        <w:ind w:left="1080" w:firstLine="216"/>
        <w:rPr>
          <w:color w:val="17365D" w:themeColor="text2" w:themeShade="BF"/>
        </w:rPr>
      </w:pPr>
      <w:r w:rsidRPr="00BB7123">
        <w:rPr>
          <w:color w:val="17365D" w:themeColor="text2" w:themeShade="BF"/>
        </w:rPr>
        <w:t>The configuration related to the certificate can be found in the file Device_Cert_Config.h</w:t>
      </w:r>
    </w:p>
    <w:p w14:paraId="232E988E" w14:textId="3C2B8538" w:rsidR="00213096" w:rsidRPr="00BB7123" w:rsidRDefault="00213096" w:rsidP="00BE2742">
      <w:pPr>
        <w:pStyle w:val="ListParagraph"/>
        <w:ind w:left="1080" w:firstLine="216"/>
        <w:rPr>
          <w:color w:val="17365D" w:themeColor="text2" w:themeShade="BF"/>
        </w:rPr>
      </w:pPr>
      <w:r w:rsidRPr="00BB7123">
        <w:rPr>
          <w:color w:val="17365D" w:themeColor="text2" w:themeShade="BF"/>
        </w:rPr>
        <w:t>Secure cipher suites TLS 1.2 of MatrixSSL is used, Cipher Suite 128_CBC_SHA is enabled with RSA key.</w:t>
      </w:r>
    </w:p>
    <w:p w14:paraId="4D9F3802" w14:textId="73B707F2" w:rsidR="00213096" w:rsidRPr="00BB7123" w:rsidRDefault="00213096" w:rsidP="00BE2742">
      <w:pPr>
        <w:pStyle w:val="ListParagraph"/>
        <w:ind w:left="1080" w:firstLine="216"/>
        <w:rPr>
          <w:color w:val="17365D" w:themeColor="text2" w:themeShade="BF"/>
        </w:rPr>
      </w:pPr>
      <w:r w:rsidRPr="00BB7123">
        <w:rPr>
          <w:color w:val="17365D" w:themeColor="text2" w:themeShade="BF"/>
        </w:rPr>
        <w:t>Currently PX Green platform does not</w:t>
      </w:r>
      <w:r w:rsidR="00F64874" w:rsidRPr="00BB7123">
        <w:rPr>
          <w:color w:val="17365D" w:themeColor="text2" w:themeShade="BF"/>
        </w:rPr>
        <w:t xml:space="preserve"> </w:t>
      </w:r>
      <w:r w:rsidR="00D636FC" w:rsidRPr="00BB7123">
        <w:rPr>
          <w:color w:val="17365D" w:themeColor="text2" w:themeShade="BF"/>
        </w:rPr>
        <w:t>have means</w:t>
      </w:r>
      <w:r w:rsidRPr="00BB7123">
        <w:rPr>
          <w:color w:val="17365D" w:themeColor="text2" w:themeShade="BF"/>
        </w:rPr>
        <w:t xml:space="preserve"> to upload certificates on to the device via Web interface.</w:t>
      </w:r>
    </w:p>
    <w:p w14:paraId="703475F2" w14:textId="6CAD057A" w:rsidR="00213096" w:rsidRPr="00BB7123" w:rsidRDefault="00213096" w:rsidP="00BE2742">
      <w:pPr>
        <w:pStyle w:val="ListParagraph"/>
        <w:ind w:left="1296"/>
        <w:rPr>
          <w:ins w:id="25" w:author="Author"/>
          <w:color w:val="17365D" w:themeColor="text2" w:themeShade="BF"/>
          <w:sz w:val="20"/>
        </w:rPr>
      </w:pPr>
      <w:r w:rsidRPr="00BB7123">
        <w:rPr>
          <w:color w:val="17365D" w:themeColor="text2" w:themeShade="BF"/>
        </w:rPr>
        <w:t xml:space="preserve">PX Green supports configuring the CORS origin header to echo the user specified domain name by default. This can be changed to use the Device IP address </w:t>
      </w:r>
      <w:r w:rsidR="00FC7631" w:rsidRPr="00BB7123">
        <w:rPr>
          <w:color w:val="17365D" w:themeColor="text2" w:themeShade="BF"/>
        </w:rPr>
        <w:t xml:space="preserve">by setting the value of parameter DCI_CORS_TYPE to ALLOW_ACTIVE_IP </w:t>
      </w:r>
      <w:r w:rsidRPr="00BB7123">
        <w:rPr>
          <w:color w:val="17365D" w:themeColor="text2" w:themeShade="BF"/>
        </w:rPr>
        <w:t>to make it more secure</w:t>
      </w:r>
    </w:p>
    <w:p w14:paraId="279DC139" w14:textId="77777777" w:rsidR="00213096" w:rsidRPr="007A0E2D" w:rsidRDefault="00213096" w:rsidP="00213096">
      <w:pPr>
        <w:ind w:left="0"/>
        <w:rPr>
          <w:sz w:val="20"/>
        </w:rPr>
      </w:pPr>
    </w:p>
    <w:p w14:paraId="6A0A685E" w14:textId="77777777" w:rsidR="00213096" w:rsidRPr="00BB7123" w:rsidRDefault="00213096" w:rsidP="00835711">
      <w:pPr>
        <w:ind w:left="720"/>
        <w:rPr>
          <w:i/>
          <w:color w:val="17365D" w:themeColor="text2" w:themeShade="BF"/>
          <w:sz w:val="20"/>
        </w:rPr>
      </w:pPr>
      <w:r w:rsidRPr="00BB7123">
        <w:rPr>
          <w:color w:val="17365D" w:themeColor="text2" w:themeShade="BF"/>
        </w:rPr>
        <w:lastRenderedPageBreak/>
        <w:t>Please find detailed information about various Network level protection strategies in Eaton Cybersecurity Considerations for Electrical Distribution Systems [R1]. Use the below information for configuring the firewalls to allow needed access for PX Green based products to operate smoothly.</w:t>
      </w:r>
      <w:r w:rsidRPr="00BB7123">
        <w:rPr>
          <w:color w:val="17365D" w:themeColor="text2" w:themeShade="BF"/>
          <w:sz w:val="20"/>
        </w:rPr>
        <w:t xml:space="preserve"> </w:t>
      </w:r>
    </w:p>
    <w:p w14:paraId="69585589" w14:textId="3A8055D8" w:rsidR="00213096" w:rsidRPr="00BB7123" w:rsidRDefault="00213096" w:rsidP="009F4A40">
      <w:pPr>
        <w:ind w:left="720"/>
        <w:rPr>
          <w:color w:val="17365D" w:themeColor="text2" w:themeShade="BF"/>
        </w:rPr>
      </w:pPr>
      <w:r w:rsidRPr="00BB7123">
        <w:rPr>
          <w:color w:val="17365D" w:themeColor="text2" w:themeShade="BF"/>
        </w:rPr>
        <w:t>From the SeedUI Web Server, configurations related to Ethernet and IOT can be viewed from the Network tab.</w:t>
      </w:r>
      <w:r w:rsidR="009F4A40" w:rsidRPr="00BB7123">
        <w:rPr>
          <w:color w:val="17365D" w:themeColor="text2" w:themeShade="BF"/>
          <w:sz w:val="20"/>
        </w:rPr>
        <w:t xml:space="preserve"> </w:t>
      </w:r>
      <w:r w:rsidRPr="00BB7123">
        <w:rPr>
          <w:color w:val="17365D" w:themeColor="text2" w:themeShade="BF"/>
        </w:rPr>
        <w:t>The SeedUI currently does not give any notification when changes in configuration are made. Adopters are recommended to make a note of this and implement it until PX Green makes this change in the SeedUI</w:t>
      </w:r>
    </w:p>
    <w:p w14:paraId="7CD66406" w14:textId="77777777" w:rsidR="00213096" w:rsidRPr="00BB7123" w:rsidRDefault="00213096" w:rsidP="00B40A25">
      <w:pPr>
        <w:ind w:left="720"/>
        <w:rPr>
          <w:color w:val="17365D" w:themeColor="text2" w:themeShade="BF"/>
          <w:sz w:val="20"/>
        </w:rPr>
      </w:pPr>
      <w:r w:rsidRPr="00BB7123">
        <w:rPr>
          <w:color w:val="17365D" w:themeColor="text2" w:themeShade="BF"/>
        </w:rPr>
        <w:t>There are parameters for each of the communication Protocol which will give the details of the IP address configurations. The parameters can be accessed using REST URI’s or through ModbusTCP/RTU.</w:t>
      </w:r>
    </w:p>
    <w:p w14:paraId="664C8098" w14:textId="77777777" w:rsidR="00213096" w:rsidRPr="00BB7123" w:rsidRDefault="00213096" w:rsidP="00C236BA">
      <w:pPr>
        <w:pStyle w:val="ListParagraph"/>
        <w:ind w:left="342" w:firstLine="378"/>
        <w:rPr>
          <w:color w:val="17365D" w:themeColor="text2" w:themeShade="BF"/>
        </w:rPr>
      </w:pPr>
      <w:r w:rsidRPr="00BB7123">
        <w:rPr>
          <w:color w:val="17365D" w:themeColor="text2" w:themeShade="BF"/>
        </w:rPr>
        <w:t>The ports can be enabled or disabled by configuring appropriate DCI parameter values</w:t>
      </w:r>
    </w:p>
    <w:p w14:paraId="1FEE2315" w14:textId="16F6A857" w:rsidR="00213096" w:rsidRPr="00BB7123" w:rsidRDefault="00213096" w:rsidP="00D133D5">
      <w:pPr>
        <w:pStyle w:val="ListParagraph"/>
        <w:numPr>
          <w:ilvl w:val="0"/>
          <w:numId w:val="11"/>
        </w:numPr>
        <w:rPr>
          <w:color w:val="17365D" w:themeColor="text2" w:themeShade="BF"/>
        </w:rPr>
      </w:pPr>
      <w:r w:rsidRPr="00BB7123">
        <w:rPr>
          <w:color w:val="17365D" w:themeColor="text2" w:themeShade="BF"/>
        </w:rPr>
        <w:t>The DCI_HTTP</w:t>
      </w:r>
      <w:r w:rsidR="00DF2DCE" w:rsidRPr="00BB7123">
        <w:rPr>
          <w:color w:val="17365D" w:themeColor="text2" w:themeShade="BF"/>
        </w:rPr>
        <w:t xml:space="preserve">_ENABLE DCI parameter allows </w:t>
      </w:r>
      <w:r w:rsidRPr="00BB7123">
        <w:rPr>
          <w:color w:val="17365D" w:themeColor="text2" w:themeShade="BF"/>
        </w:rPr>
        <w:t>enable/disable http over REST. By default it is enabled. This is another way of configuring http.</w:t>
      </w:r>
    </w:p>
    <w:p w14:paraId="0DC4AAA2" w14:textId="77777777" w:rsidR="00213096" w:rsidRPr="00BB7123" w:rsidRDefault="00213096" w:rsidP="00D133D5">
      <w:pPr>
        <w:pStyle w:val="ListParagraph"/>
        <w:numPr>
          <w:ilvl w:val="0"/>
          <w:numId w:val="11"/>
        </w:numPr>
        <w:rPr>
          <w:color w:val="17365D" w:themeColor="text2" w:themeShade="BF"/>
        </w:rPr>
      </w:pPr>
      <w:r w:rsidRPr="00BB7123">
        <w:rPr>
          <w:color w:val="17365D" w:themeColor="text2" w:themeShade="BF"/>
        </w:rPr>
        <w:t>The parameter DCI_TRUSTED_IP_MODBUS_TCP_ENABLE allows configuring Trusted IP feature for ModbuTCP</w:t>
      </w:r>
    </w:p>
    <w:p w14:paraId="4CD2BFB3" w14:textId="77777777" w:rsidR="00213096" w:rsidRPr="00BB7123" w:rsidRDefault="00213096" w:rsidP="00D133D5">
      <w:pPr>
        <w:pStyle w:val="ListParagraph"/>
        <w:numPr>
          <w:ilvl w:val="0"/>
          <w:numId w:val="11"/>
        </w:numPr>
        <w:rPr>
          <w:color w:val="17365D" w:themeColor="text2" w:themeShade="BF"/>
        </w:rPr>
      </w:pPr>
      <w:r w:rsidRPr="00BB7123">
        <w:rPr>
          <w:color w:val="17365D" w:themeColor="text2" w:themeShade="BF"/>
        </w:rPr>
        <w:t>Similarly the parameter DCI_TRUSTED_IP_HTTP_ENABLE allows configuring trusted IP over  HTTP</w:t>
      </w:r>
    </w:p>
    <w:p w14:paraId="37BD8462" w14:textId="77777777" w:rsidR="00F22A96" w:rsidRPr="00BB7123" w:rsidRDefault="00213096" w:rsidP="00D133D5">
      <w:pPr>
        <w:pStyle w:val="ListParagraph"/>
        <w:numPr>
          <w:ilvl w:val="0"/>
          <w:numId w:val="11"/>
        </w:numPr>
        <w:rPr>
          <w:color w:val="17365D" w:themeColor="text2" w:themeShade="BF"/>
          <w:sz w:val="20"/>
        </w:rPr>
      </w:pPr>
      <w:r w:rsidRPr="00BB7123">
        <w:rPr>
          <w:color w:val="17365D" w:themeColor="text2" w:themeShade="BF"/>
        </w:rPr>
        <w:t>After enabling IOT macro from the codebase, adopter can enable/disable IOT connection with cloud using the DCI_IOT_CONNECT.</w:t>
      </w:r>
    </w:p>
    <w:p w14:paraId="6C3E4866" w14:textId="7C8C884D" w:rsidR="00364FC4" w:rsidRPr="00BB7123" w:rsidRDefault="00213096" w:rsidP="00D133D5">
      <w:pPr>
        <w:pStyle w:val="ListParagraph"/>
        <w:numPr>
          <w:ilvl w:val="0"/>
          <w:numId w:val="11"/>
        </w:numPr>
        <w:rPr>
          <w:color w:val="17365D" w:themeColor="text2" w:themeShade="BF"/>
          <w:sz w:val="20"/>
        </w:rPr>
      </w:pPr>
      <w:r w:rsidRPr="00BB7123">
        <w:rPr>
          <w:color w:val="17365D" w:themeColor="text2" w:themeShade="BF"/>
        </w:rPr>
        <w:t>Similarly the parameter DCI_MODBUS_TCP_ENABLE can be used to enable/disable ModbusTCP and parameter DCI_BACNET_IP_ENABLE for BACNet IP. These can be done from the SeedUI web page as well</w:t>
      </w:r>
    </w:p>
    <w:p w14:paraId="4D28D02F" w14:textId="01D842FD" w:rsidR="00213096" w:rsidRPr="00BB7123" w:rsidDel="00796827" w:rsidRDefault="00213096" w:rsidP="00BF4376">
      <w:pPr>
        <w:ind w:left="576"/>
        <w:rPr>
          <w:del w:id="26" w:author="Author"/>
          <w:color w:val="17365D" w:themeColor="text2" w:themeShade="BF"/>
        </w:rPr>
      </w:pPr>
      <w:r w:rsidRPr="00BB7123">
        <w:rPr>
          <w:color w:val="17365D" w:themeColor="text2" w:themeShade="BF"/>
        </w:rPr>
        <w:t>The DCI_FW_UPGRADE_MODE allows configur</w:t>
      </w:r>
      <w:r w:rsidR="00C36DFD" w:rsidRPr="00BB7123">
        <w:rPr>
          <w:color w:val="17365D" w:themeColor="text2" w:themeShade="BF"/>
        </w:rPr>
        <w:t>ation of</w:t>
      </w:r>
      <w:r w:rsidRPr="00BB7123">
        <w:rPr>
          <w:color w:val="17365D" w:themeColor="text2" w:themeShade="BF"/>
        </w:rPr>
        <w:t xml:space="preserve"> different modes of firmware upgrade, like upgrade not allowed, upgrade to any version, upgrade to same or higher version.</w:t>
      </w:r>
    </w:p>
    <w:p w14:paraId="4C897EEB" w14:textId="60BD73DF" w:rsidR="00213096" w:rsidRPr="00BB7123" w:rsidRDefault="00213096" w:rsidP="00F03EF2">
      <w:pPr>
        <w:ind w:left="576"/>
        <w:rPr>
          <w:color w:val="17365D" w:themeColor="text2" w:themeShade="BF"/>
          <w:sz w:val="20"/>
        </w:rPr>
      </w:pPr>
      <w:r w:rsidRPr="00BB7123">
        <w:rPr>
          <w:color w:val="17365D" w:themeColor="text2" w:themeShade="BF"/>
        </w:rPr>
        <w:t xml:space="preserve">Whitelisting is supported by PX Green platform and by default this feature is enabled. The DCI_TRUSTED_IP_WHITELIST parameter contains the list of IP addresses/range that </w:t>
      </w:r>
      <w:r w:rsidR="00B312AB" w:rsidRPr="00BB7123">
        <w:rPr>
          <w:color w:val="17365D" w:themeColor="text2" w:themeShade="BF"/>
        </w:rPr>
        <w:t>is</w:t>
      </w:r>
      <w:r w:rsidRPr="00BB7123">
        <w:rPr>
          <w:color w:val="17365D" w:themeColor="text2" w:themeShade="BF"/>
        </w:rPr>
        <w:t xml:space="preserve"> allowed to connect with the device. It is supported for</w:t>
      </w:r>
      <w:r w:rsidR="00B312AB" w:rsidRPr="00BB7123">
        <w:rPr>
          <w:color w:val="17365D" w:themeColor="text2" w:themeShade="BF"/>
        </w:rPr>
        <w:t xml:space="preserve"> HTTP and ModbusTCP</w:t>
      </w:r>
      <w:r w:rsidRPr="00BB7123">
        <w:rPr>
          <w:color w:val="17365D" w:themeColor="text2" w:themeShade="BF"/>
        </w:rPr>
        <w:t xml:space="preserve"> protocols</w:t>
      </w:r>
      <w:r w:rsidR="00B312AB" w:rsidRPr="00BB7123">
        <w:rPr>
          <w:color w:val="17365D" w:themeColor="text2" w:themeShade="BF"/>
        </w:rPr>
        <w:t>.</w:t>
      </w:r>
      <w:r w:rsidR="00586B9C" w:rsidRPr="00BB7123">
        <w:rPr>
          <w:color w:val="17365D" w:themeColor="text2" w:themeShade="BF"/>
        </w:rPr>
        <w:t xml:space="preserve"> Currently the IP address range is such that it allows all IP address.</w:t>
      </w:r>
      <w:r w:rsidR="00F03EF2" w:rsidRPr="00BB7123">
        <w:rPr>
          <w:color w:val="17365D" w:themeColor="text2" w:themeShade="BF"/>
        </w:rPr>
        <w:t xml:space="preserve"> </w:t>
      </w:r>
      <w:r w:rsidRPr="00BB7123">
        <w:rPr>
          <w:color w:val="17365D" w:themeColor="text2" w:themeShade="BF"/>
        </w:rPr>
        <w:t>The Whitelist feature can be disabled from the EthConfig.h file.</w:t>
      </w:r>
    </w:p>
    <w:p w14:paraId="00C1A489" w14:textId="3D2A2056" w:rsidR="00213096" w:rsidRPr="00BB7123" w:rsidRDefault="00213096" w:rsidP="00213096">
      <w:pPr>
        <w:ind w:left="576"/>
        <w:rPr>
          <w:color w:val="17365D" w:themeColor="text2" w:themeShade="BF"/>
          <w:sz w:val="20"/>
        </w:rPr>
      </w:pPr>
      <w:r w:rsidRPr="00BB7123">
        <w:rPr>
          <w:i/>
          <w:color w:val="17365D" w:themeColor="text2" w:themeShade="BF"/>
        </w:rPr>
        <w:t>Note: Many compliance frameworks and cybersecurity best practices require an audit of ports and services before and after applying updates and system changes. An end user should be able to refer to the ports and services documentation to determine the expected minimal set of ports and services on a device.</w:t>
      </w:r>
    </w:p>
    <w:p w14:paraId="1FD1DF35" w14:textId="77777777" w:rsidR="00213096" w:rsidRDefault="00213096" w:rsidP="00364FC4">
      <w:pPr>
        <w:ind w:left="576"/>
        <w:rPr>
          <w:sz w:val="20"/>
        </w:rPr>
      </w:pPr>
    </w:p>
    <w:p w14:paraId="60E2AFAD" w14:textId="5A028181" w:rsidR="003638FE" w:rsidRDefault="003638FE" w:rsidP="003638FE">
      <w:pPr>
        <w:pStyle w:val="Heading2"/>
      </w:pPr>
      <w:bookmarkStart w:id="27" w:name="_Toc531782639"/>
      <w:r>
        <w:t>Remote</w:t>
      </w:r>
      <w:r w:rsidRPr="006A437B">
        <w:t xml:space="preserve"> Access</w:t>
      </w:r>
      <w:bookmarkEnd w:id="27"/>
    </w:p>
    <w:p w14:paraId="77D7F6BB" w14:textId="77777777" w:rsidR="000832F4" w:rsidRPr="004A2C71" w:rsidRDefault="000832F4" w:rsidP="000832F4">
      <w:pPr>
        <w:ind w:left="576"/>
        <w:rPr>
          <w:color w:val="244061" w:themeColor="accent1" w:themeShade="80"/>
        </w:rPr>
      </w:pPr>
      <w:r w:rsidRPr="004A2C71">
        <w:rPr>
          <w:color w:val="244061" w:themeColor="accent1" w:themeShade="80"/>
        </w:rPr>
        <w:t>Remote access to devices/systems represents a provision of control to an external party. Strict management and validation of termination of such access is vital for maintaining control over the overall ICS security.</w:t>
      </w:r>
    </w:p>
    <w:p w14:paraId="1EE8C9D0" w14:textId="77777777" w:rsidR="00F972BB" w:rsidRDefault="000832F4" w:rsidP="00D133D5">
      <w:pPr>
        <w:pStyle w:val="ListParagraph"/>
        <w:numPr>
          <w:ilvl w:val="0"/>
          <w:numId w:val="12"/>
        </w:numPr>
        <w:rPr>
          <w:i/>
          <w:color w:val="244061" w:themeColor="accent1" w:themeShade="80"/>
        </w:rPr>
      </w:pPr>
      <w:r w:rsidRPr="004A2C71">
        <w:rPr>
          <w:color w:val="244061" w:themeColor="accent1" w:themeShade="80"/>
        </w:rPr>
        <w:lastRenderedPageBreak/>
        <w:t>The PX Green platform provides the whitelist features,  which allows only those IP addresses or range of IP address to connect to the board which are specified in the parameter DCI_TRUSTED_IP_WHITELIST. Also the HTTPS makes it a secure connection over REST</w:t>
      </w:r>
      <w:r w:rsidRPr="004A2C71">
        <w:rPr>
          <w:i/>
          <w:color w:val="244061" w:themeColor="accent1" w:themeShade="80"/>
        </w:rPr>
        <w:t>.</w:t>
      </w:r>
    </w:p>
    <w:p w14:paraId="725DEAA9" w14:textId="77777777" w:rsidR="00D1161D" w:rsidRDefault="000832F4" w:rsidP="00D133D5">
      <w:pPr>
        <w:pStyle w:val="ListParagraph"/>
        <w:numPr>
          <w:ilvl w:val="0"/>
          <w:numId w:val="12"/>
        </w:numPr>
        <w:rPr>
          <w:color w:val="244061" w:themeColor="accent1" w:themeShade="80"/>
        </w:rPr>
      </w:pPr>
      <w:r w:rsidRPr="00F972BB">
        <w:rPr>
          <w:color w:val="244061" w:themeColor="accent1" w:themeShade="80"/>
        </w:rPr>
        <w:t>It is highly recommended to use https configuration while transferring data over Ethernet</w:t>
      </w:r>
    </w:p>
    <w:p w14:paraId="0B4B8545" w14:textId="77777777" w:rsidR="00A37008" w:rsidRPr="00A37008" w:rsidRDefault="000832F4" w:rsidP="00D133D5">
      <w:pPr>
        <w:pStyle w:val="ListParagraph"/>
        <w:numPr>
          <w:ilvl w:val="0"/>
          <w:numId w:val="12"/>
        </w:numPr>
        <w:rPr>
          <w:color w:val="244061" w:themeColor="accent1" w:themeShade="80"/>
        </w:rPr>
      </w:pPr>
      <w:r w:rsidRPr="00A37008">
        <w:rPr>
          <w:rFonts w:cstheme="minorHAnsi"/>
          <w:color w:val="244061" w:themeColor="accent1" w:themeShade="80"/>
          <w:szCs w:val="20"/>
          <w:shd w:val="clear" w:color="auto" w:fill="FFFFFF"/>
        </w:rPr>
        <w:t>The SeedUI inactive session will timeout in 15minutes</w:t>
      </w:r>
      <w:r w:rsidR="00A37008">
        <w:rPr>
          <w:rFonts w:cstheme="minorHAnsi"/>
          <w:color w:val="244061" w:themeColor="accent1" w:themeShade="80"/>
          <w:szCs w:val="20"/>
          <w:shd w:val="clear" w:color="auto" w:fill="FFFFFF"/>
        </w:rPr>
        <w:t>,</w:t>
      </w:r>
      <w:r w:rsidRPr="00A37008">
        <w:rPr>
          <w:rFonts w:cstheme="minorHAnsi"/>
          <w:color w:val="244061" w:themeColor="accent1" w:themeShade="80"/>
          <w:szCs w:val="20"/>
          <w:shd w:val="clear" w:color="auto" w:fill="FFFFFF"/>
        </w:rPr>
        <w:t xml:space="preserve"> User will have to login again to start a new session.</w:t>
      </w:r>
    </w:p>
    <w:p w14:paraId="13661AD6" w14:textId="6B44535F" w:rsidR="000832F4" w:rsidRDefault="000832F4" w:rsidP="00D133D5">
      <w:pPr>
        <w:pStyle w:val="ListParagraph"/>
        <w:numPr>
          <w:ilvl w:val="0"/>
          <w:numId w:val="12"/>
        </w:numPr>
        <w:rPr>
          <w:color w:val="244061" w:themeColor="accent1" w:themeShade="80"/>
        </w:rPr>
      </w:pPr>
      <w:r w:rsidRPr="00A37008">
        <w:rPr>
          <w:color w:val="244061" w:themeColor="accent1" w:themeShade="80"/>
        </w:rPr>
        <w:t>The CS Audit log captures the login/logout details with IP Address and Port of the user.</w:t>
      </w:r>
    </w:p>
    <w:p w14:paraId="7D9B853E" w14:textId="77777777" w:rsidR="00863738" w:rsidRPr="00A37008" w:rsidRDefault="00863738" w:rsidP="00863738">
      <w:pPr>
        <w:pStyle w:val="ListParagraph"/>
        <w:ind w:left="1152"/>
        <w:rPr>
          <w:color w:val="244061" w:themeColor="accent1" w:themeShade="80"/>
        </w:rPr>
      </w:pPr>
    </w:p>
    <w:p w14:paraId="232516A6" w14:textId="2ED15500" w:rsidR="003638FE" w:rsidRPr="00863738" w:rsidRDefault="00863738" w:rsidP="00863738">
      <w:pPr>
        <w:pStyle w:val="Heading2"/>
      </w:pPr>
      <w:bookmarkStart w:id="28" w:name="_Toc531782640"/>
      <w:r w:rsidRPr="00863738">
        <w:t>Logging and Event Management</w:t>
      </w:r>
      <w:bookmarkEnd w:id="28"/>
    </w:p>
    <w:p w14:paraId="04EAA40B" w14:textId="2840E58E" w:rsidR="005C1195" w:rsidRPr="006613A1" w:rsidRDefault="005C1195" w:rsidP="005C1195">
      <w:pPr>
        <w:pStyle w:val="ListParagraph"/>
        <w:ind w:left="576"/>
        <w:rPr>
          <w:color w:val="244061" w:themeColor="accent1" w:themeShade="80"/>
          <w:sz w:val="20"/>
        </w:rPr>
      </w:pPr>
      <w:r w:rsidRPr="006613A1">
        <w:rPr>
          <w:color w:val="244061" w:themeColor="accent1" w:themeShade="80"/>
        </w:rPr>
        <w:t>Eaton recommends that that all event and session logs are logged, including all administrative and maintenance activities.</w:t>
      </w:r>
      <w:r w:rsidR="00482208" w:rsidRPr="006613A1">
        <w:rPr>
          <w:color w:val="244061" w:themeColor="accent1" w:themeShade="80"/>
        </w:rPr>
        <w:t xml:space="preserve"> </w:t>
      </w:r>
      <w:r w:rsidRPr="006613A1">
        <w:rPr>
          <w:color w:val="244061" w:themeColor="accent1" w:themeShade="80"/>
        </w:rPr>
        <w:t>Ensure that logs are backed up, retain the backups for a minimum of 3 months or as per organization’s security policy.</w:t>
      </w:r>
      <w:r w:rsidR="001F383E" w:rsidRPr="006613A1">
        <w:rPr>
          <w:color w:val="244061" w:themeColor="accent1" w:themeShade="80"/>
        </w:rPr>
        <w:t xml:space="preserve"> </w:t>
      </w:r>
      <w:r w:rsidRPr="006613A1">
        <w:rPr>
          <w:color w:val="244061" w:themeColor="accent1" w:themeShade="80"/>
        </w:rPr>
        <w:t>Perform log review at a minimum every 15 days.</w:t>
      </w:r>
    </w:p>
    <w:p w14:paraId="0005660F" w14:textId="77777777" w:rsidR="006E2F89" w:rsidRPr="006613A1" w:rsidRDefault="005C1195" w:rsidP="00D133D5">
      <w:pPr>
        <w:pStyle w:val="ListParagraph"/>
        <w:numPr>
          <w:ilvl w:val="0"/>
          <w:numId w:val="13"/>
        </w:numPr>
        <w:ind w:left="576"/>
        <w:rPr>
          <w:color w:val="244061" w:themeColor="accent1" w:themeShade="80"/>
        </w:rPr>
      </w:pPr>
      <w:r w:rsidRPr="006613A1">
        <w:rPr>
          <w:color w:val="244061" w:themeColor="accent1" w:themeShade="80"/>
        </w:rPr>
        <w:t>By default, Logging is disabled in the PX Green Platform. This can be enabled by uncommenting the #defines from the Prod_Spec_LTK_xxx.h file.</w:t>
      </w:r>
      <w:r w:rsidR="006E2F89" w:rsidRPr="006613A1">
        <w:rPr>
          <w:color w:val="244061" w:themeColor="accent1" w:themeShade="80"/>
        </w:rPr>
        <w:t xml:space="preserve"> </w:t>
      </w:r>
      <w:r w:rsidRPr="006613A1">
        <w:rPr>
          <w:color w:val="244061" w:themeColor="accent1" w:themeShade="80"/>
        </w:rPr>
        <w:t>The platform supports logging on Internal</w:t>
      </w:r>
      <w:r w:rsidR="006E2F89" w:rsidRPr="006613A1">
        <w:rPr>
          <w:color w:val="244061" w:themeColor="accent1" w:themeShade="80"/>
        </w:rPr>
        <w:t xml:space="preserve"> and</w:t>
      </w:r>
      <w:r w:rsidRPr="006613A1">
        <w:rPr>
          <w:color w:val="244061" w:themeColor="accent1" w:themeShade="80"/>
        </w:rPr>
        <w:t xml:space="preserve"> serial flash and logging on RAM. Adopters can enable any of these logging based on their hardware.</w:t>
      </w:r>
    </w:p>
    <w:p w14:paraId="36598513" w14:textId="77777777" w:rsidR="006E2F89" w:rsidRPr="006613A1" w:rsidRDefault="005C1195" w:rsidP="00D133D5">
      <w:pPr>
        <w:pStyle w:val="ListParagraph"/>
        <w:numPr>
          <w:ilvl w:val="0"/>
          <w:numId w:val="13"/>
        </w:numPr>
        <w:ind w:left="576"/>
        <w:rPr>
          <w:color w:val="244061" w:themeColor="accent1" w:themeShade="80"/>
        </w:rPr>
      </w:pPr>
      <w:r w:rsidRPr="006613A1">
        <w:rPr>
          <w:color w:val="244061" w:themeColor="accent1" w:themeShade="80"/>
        </w:rPr>
        <w:t>The retention of the logs is the responsibility of the adopters, due to memory constraints; the logs are auto-deleted when the buffer becomes full.</w:t>
      </w:r>
    </w:p>
    <w:p w14:paraId="428C42B0" w14:textId="77777777" w:rsidR="00C04B63" w:rsidRPr="006613A1" w:rsidRDefault="005C1195" w:rsidP="00D133D5">
      <w:pPr>
        <w:pStyle w:val="ListParagraph"/>
        <w:numPr>
          <w:ilvl w:val="0"/>
          <w:numId w:val="13"/>
        </w:numPr>
        <w:ind w:left="576"/>
        <w:rPr>
          <w:color w:val="244061" w:themeColor="accent1" w:themeShade="80"/>
        </w:rPr>
      </w:pPr>
      <w:r w:rsidRPr="006613A1">
        <w:rPr>
          <w:color w:val="244061" w:themeColor="accent1" w:themeShade="80"/>
        </w:rPr>
        <w:t>The types of logs and information supported are as follows:</w:t>
      </w:r>
    </w:p>
    <w:p w14:paraId="4F1D86EA" w14:textId="3CE77C2C" w:rsidR="005C1195" w:rsidRPr="006613A1" w:rsidRDefault="005C1195" w:rsidP="00D133D5">
      <w:pPr>
        <w:pStyle w:val="ListParagraph"/>
        <w:numPr>
          <w:ilvl w:val="0"/>
          <w:numId w:val="14"/>
        </w:numPr>
        <w:rPr>
          <w:color w:val="244061" w:themeColor="accent1" w:themeShade="80"/>
        </w:rPr>
      </w:pPr>
      <w:r w:rsidRPr="006613A1">
        <w:rPr>
          <w:color w:val="244061" w:themeColor="accent1" w:themeShade="80"/>
        </w:rPr>
        <w:t xml:space="preserve">Data log: Supports Change based logging and Interval Based logging for pre-defined parameters. The parameter values with time </w:t>
      </w:r>
      <w:r w:rsidR="00DD275A" w:rsidRPr="006613A1">
        <w:rPr>
          <w:color w:val="244061" w:themeColor="accent1" w:themeShade="80"/>
        </w:rPr>
        <w:t>are</w:t>
      </w:r>
      <w:r w:rsidRPr="006613A1">
        <w:rPr>
          <w:color w:val="244061" w:themeColor="accent1" w:themeShade="80"/>
        </w:rPr>
        <w:t xml:space="preserve"> logged.</w:t>
      </w:r>
    </w:p>
    <w:p w14:paraId="1F23B53A" w14:textId="77777777" w:rsidR="00345FB2" w:rsidRPr="006613A1" w:rsidRDefault="005C1195" w:rsidP="00D133D5">
      <w:pPr>
        <w:pStyle w:val="ListParagraph"/>
        <w:numPr>
          <w:ilvl w:val="0"/>
          <w:numId w:val="14"/>
        </w:numPr>
        <w:rPr>
          <w:color w:val="244061" w:themeColor="accent1" w:themeShade="80"/>
        </w:rPr>
      </w:pPr>
      <w:r w:rsidRPr="006613A1">
        <w:rPr>
          <w:color w:val="244061" w:themeColor="accent1" w:themeShade="80"/>
        </w:rPr>
        <w:t>Event Log: Time based event and device state is logged</w:t>
      </w:r>
    </w:p>
    <w:p w14:paraId="1D8E7861" w14:textId="77777777" w:rsidR="0010268A" w:rsidRPr="006613A1" w:rsidRDefault="005C1195" w:rsidP="00D133D5">
      <w:pPr>
        <w:pStyle w:val="ListParagraph"/>
        <w:numPr>
          <w:ilvl w:val="0"/>
          <w:numId w:val="14"/>
        </w:numPr>
        <w:rPr>
          <w:color w:val="244061" w:themeColor="accent1" w:themeShade="80"/>
        </w:rPr>
      </w:pPr>
      <w:r w:rsidRPr="006613A1">
        <w:rPr>
          <w:color w:val="244061" w:themeColor="accent1" w:themeShade="80"/>
        </w:rPr>
        <w:t>Audit Power Log: Time based device reset and log clear events are logged</w:t>
      </w:r>
    </w:p>
    <w:p w14:paraId="43843B78" w14:textId="77777777" w:rsidR="00855B76" w:rsidRPr="006613A1" w:rsidRDefault="005C1195" w:rsidP="00D133D5">
      <w:pPr>
        <w:pStyle w:val="ListParagraph"/>
        <w:numPr>
          <w:ilvl w:val="0"/>
          <w:numId w:val="14"/>
        </w:numPr>
        <w:rPr>
          <w:color w:val="244061" w:themeColor="accent1" w:themeShade="80"/>
        </w:rPr>
      </w:pPr>
      <w:r w:rsidRPr="006613A1">
        <w:rPr>
          <w:color w:val="244061" w:themeColor="accent1" w:themeShade="80"/>
        </w:rPr>
        <w:t>Audit Config Log: Status related to RAM data write operation and RAM status on device power are logged.</w:t>
      </w:r>
    </w:p>
    <w:p w14:paraId="77CAD7CF" w14:textId="642375C9" w:rsidR="00855B76" w:rsidRPr="006613A1" w:rsidRDefault="005C1195" w:rsidP="00D133D5">
      <w:pPr>
        <w:pStyle w:val="ListParagraph"/>
        <w:numPr>
          <w:ilvl w:val="0"/>
          <w:numId w:val="14"/>
        </w:numPr>
        <w:rPr>
          <w:color w:val="244061" w:themeColor="accent1" w:themeShade="80"/>
        </w:rPr>
      </w:pPr>
      <w:r w:rsidRPr="006613A1">
        <w:rPr>
          <w:color w:val="244061" w:themeColor="accent1" w:themeShade="80"/>
        </w:rPr>
        <w:t xml:space="preserve">Audit User Log: Logs related to User session login/logout with user’s IP address and ports are logged. User created, deleted, password change and users blocked after </w:t>
      </w:r>
      <w:r w:rsidR="00DB282A" w:rsidRPr="006613A1">
        <w:rPr>
          <w:color w:val="244061" w:themeColor="accent1" w:themeShade="80"/>
        </w:rPr>
        <w:t>max retries</w:t>
      </w:r>
      <w:r w:rsidRPr="006613A1">
        <w:rPr>
          <w:color w:val="244061" w:themeColor="accent1" w:themeShade="80"/>
        </w:rPr>
        <w:t xml:space="preserve"> failed attempts are logged.</w:t>
      </w:r>
    </w:p>
    <w:p w14:paraId="79BEBBC8" w14:textId="77777777" w:rsidR="00855B76" w:rsidRPr="006613A1" w:rsidRDefault="005C1195" w:rsidP="00D133D5">
      <w:pPr>
        <w:pStyle w:val="ListParagraph"/>
        <w:numPr>
          <w:ilvl w:val="0"/>
          <w:numId w:val="14"/>
        </w:numPr>
        <w:rPr>
          <w:color w:val="244061" w:themeColor="accent1" w:themeShade="80"/>
        </w:rPr>
      </w:pPr>
      <w:r w:rsidRPr="006613A1">
        <w:rPr>
          <w:color w:val="244061" w:themeColor="accent1" w:themeShade="80"/>
        </w:rPr>
        <w:t>Audit Firmware Upgrade Log: The firmware start and end time and firmware upgrade status is logged.</w:t>
      </w:r>
    </w:p>
    <w:p w14:paraId="2634B449" w14:textId="2536E52A" w:rsidR="005C1195" w:rsidRPr="006613A1" w:rsidRDefault="005C1195" w:rsidP="00D133D5">
      <w:pPr>
        <w:pStyle w:val="ListParagraph"/>
        <w:numPr>
          <w:ilvl w:val="0"/>
          <w:numId w:val="13"/>
        </w:numPr>
        <w:ind w:left="576"/>
        <w:rPr>
          <w:color w:val="244061" w:themeColor="accent1" w:themeShade="80"/>
          <w:sz w:val="32"/>
        </w:rPr>
      </w:pPr>
      <w:r w:rsidRPr="006613A1">
        <w:rPr>
          <w:color w:val="244061" w:themeColor="accent1" w:themeShade="80"/>
        </w:rPr>
        <w:t>By default for Logging on RAM, data and event logs are enabled and all other logs are disabled. Adopter can configure the logs from the LogConfig.h file.</w:t>
      </w:r>
    </w:p>
    <w:p w14:paraId="670D6D43" w14:textId="4EF52C2F" w:rsidR="005C1195" w:rsidRPr="006613A1" w:rsidRDefault="005C1195" w:rsidP="00D133D5">
      <w:pPr>
        <w:pStyle w:val="ListParagraph"/>
        <w:numPr>
          <w:ilvl w:val="0"/>
          <w:numId w:val="13"/>
        </w:numPr>
        <w:ind w:left="576"/>
        <w:rPr>
          <w:color w:val="244061" w:themeColor="accent1" w:themeShade="80"/>
        </w:rPr>
      </w:pPr>
      <w:r w:rsidRPr="006613A1">
        <w:rPr>
          <w:color w:val="244061" w:themeColor="accent1" w:themeShade="80"/>
        </w:rPr>
        <w:t>All the logs can be exported to .csv file from the PX Green SeedUI web page.</w:t>
      </w:r>
    </w:p>
    <w:p w14:paraId="7ABCAD5F" w14:textId="77777777" w:rsidR="00885274" w:rsidRPr="00DB282A" w:rsidRDefault="00885274" w:rsidP="00885274">
      <w:pPr>
        <w:pStyle w:val="ListParagraph"/>
        <w:ind w:left="576"/>
      </w:pPr>
    </w:p>
    <w:p w14:paraId="54846247" w14:textId="5E93943B" w:rsidR="00364FC4" w:rsidRPr="00885274" w:rsidRDefault="00DB282A" w:rsidP="00DB282A">
      <w:pPr>
        <w:pStyle w:val="Heading2"/>
      </w:pPr>
      <w:bookmarkStart w:id="29" w:name="_Toc531782641"/>
      <w:r w:rsidRPr="00885274">
        <w:t>3rd Party / COTS Security</w:t>
      </w:r>
      <w:bookmarkEnd w:id="29"/>
    </w:p>
    <w:p w14:paraId="4566F74A" w14:textId="77777777" w:rsidR="007E57C0" w:rsidRPr="006613A1" w:rsidRDefault="007E57C0" w:rsidP="007E57C0">
      <w:pPr>
        <w:ind w:left="576"/>
        <w:rPr>
          <w:color w:val="244061" w:themeColor="accent1" w:themeShade="80"/>
        </w:rPr>
      </w:pPr>
      <w:r w:rsidRPr="006613A1">
        <w:rPr>
          <w:color w:val="244061" w:themeColor="accent1" w:themeShade="80"/>
        </w:rPr>
        <w:t xml:space="preserve">Any third party component/libraries used to run software /application should not have any publicly known Critical/High vulnerabilities. </w:t>
      </w:r>
    </w:p>
    <w:p w14:paraId="1A299E3D" w14:textId="77777777" w:rsidR="007E57C0" w:rsidRPr="006613A1" w:rsidRDefault="007E57C0" w:rsidP="00D133D5">
      <w:pPr>
        <w:pStyle w:val="ListParagraph"/>
        <w:numPr>
          <w:ilvl w:val="0"/>
          <w:numId w:val="2"/>
        </w:numPr>
        <w:ind w:left="918"/>
        <w:rPr>
          <w:color w:val="244061" w:themeColor="accent1" w:themeShade="80"/>
        </w:rPr>
      </w:pPr>
      <w:r w:rsidRPr="006613A1">
        <w:rPr>
          <w:color w:val="244061" w:themeColor="accent1" w:themeShade="80"/>
        </w:rPr>
        <w:t xml:space="preserve">Users are recommended to keep update the Commercial-off-the-shelf [COTS] components (e.g. an application running on Windows). It is recommended to contact the vendors for security related patches. Vulnerabilities affecting the COTS components can be tracked on National Vulnerability Database (NVD) </w:t>
      </w:r>
      <w:hyperlink r:id="rId15" w:history="1">
        <w:r w:rsidRPr="006613A1">
          <w:rPr>
            <w:rStyle w:val="Hyperlink"/>
            <w:color w:val="244061" w:themeColor="accent1" w:themeShade="80"/>
          </w:rPr>
          <w:t>https://nvd.nist.gov/</w:t>
        </w:r>
      </w:hyperlink>
      <w:r w:rsidRPr="006613A1">
        <w:rPr>
          <w:color w:val="244061" w:themeColor="accent1" w:themeShade="80"/>
        </w:rPr>
        <w:t>.</w:t>
      </w:r>
    </w:p>
    <w:p w14:paraId="49A84128" w14:textId="77777777" w:rsidR="007E57C0" w:rsidRPr="006613A1" w:rsidRDefault="007E57C0" w:rsidP="00D133D5">
      <w:pPr>
        <w:pStyle w:val="ListParagraph"/>
        <w:numPr>
          <w:ilvl w:val="0"/>
          <w:numId w:val="2"/>
        </w:numPr>
        <w:ind w:left="918"/>
        <w:rPr>
          <w:color w:val="244061" w:themeColor="accent1" w:themeShade="80"/>
          <w:sz w:val="24"/>
        </w:rPr>
      </w:pPr>
      <w:r w:rsidRPr="006613A1">
        <w:rPr>
          <w:color w:val="244061" w:themeColor="accent1" w:themeShade="80"/>
        </w:rPr>
        <w:lastRenderedPageBreak/>
        <w:t>Users are encouraged to keep a track of the security patches released by the COTS vendors and apply them to their environment as appropriate</w:t>
      </w:r>
      <w:r w:rsidRPr="006613A1">
        <w:rPr>
          <w:color w:val="244061" w:themeColor="accent1" w:themeShade="80"/>
          <w:sz w:val="24"/>
        </w:rPr>
        <w:t>.</w:t>
      </w:r>
    </w:p>
    <w:p w14:paraId="56D881CF" w14:textId="77777777" w:rsidR="007E57C0" w:rsidRPr="006613A1" w:rsidRDefault="007E57C0" w:rsidP="007E57C0">
      <w:pPr>
        <w:ind w:left="558"/>
        <w:rPr>
          <w:i/>
          <w:color w:val="244061" w:themeColor="accent1" w:themeShade="80"/>
        </w:rPr>
      </w:pPr>
      <w:r w:rsidRPr="006613A1">
        <w:rPr>
          <w:i/>
          <w:color w:val="244061" w:themeColor="accent1" w:themeShade="80"/>
        </w:rPr>
        <w:t>Note: Many compliance frameworks and security best practices require a monthly vulnerability review. For many non-COTS products vulnerabilities will be communicated directly through the vendor site.</w:t>
      </w:r>
    </w:p>
    <w:p w14:paraId="4AF8B9B7" w14:textId="6095EFE8" w:rsidR="007E57C0" w:rsidRPr="006613A1" w:rsidRDefault="007E57C0" w:rsidP="00D133D5">
      <w:pPr>
        <w:pStyle w:val="ListParagraph"/>
        <w:numPr>
          <w:ilvl w:val="0"/>
          <w:numId w:val="15"/>
        </w:numPr>
        <w:rPr>
          <w:i/>
          <w:color w:val="244061" w:themeColor="accent1" w:themeShade="80"/>
          <w:sz w:val="20"/>
        </w:rPr>
      </w:pPr>
      <w:r w:rsidRPr="006613A1">
        <w:rPr>
          <w:color w:val="244061" w:themeColor="accent1" w:themeShade="80"/>
        </w:rPr>
        <w:t>PX Green R10 user MatrixSSL version 3.8.7. It is recommended for the adopters to use the latest version of Matirx SSL and mbed TLS. PX Green would update to the latest version in R10 patch 1 (Dec 2018)</w:t>
      </w:r>
    </w:p>
    <w:p w14:paraId="57168FDD" w14:textId="25C59FB5" w:rsidR="00A62DA6" w:rsidRPr="00A62DA6" w:rsidRDefault="00A62DA6" w:rsidP="00D133D5">
      <w:pPr>
        <w:pStyle w:val="ListParagraph"/>
        <w:numPr>
          <w:ilvl w:val="0"/>
          <w:numId w:val="15"/>
        </w:numPr>
        <w:rPr>
          <w:i/>
          <w:color w:val="244061" w:themeColor="accent1" w:themeShade="80"/>
          <w:sz w:val="20"/>
        </w:rPr>
      </w:pPr>
      <w:r w:rsidRPr="006613A1">
        <w:rPr>
          <w:color w:val="244061" w:themeColor="accent1" w:themeShade="80"/>
        </w:rPr>
        <w:t>The table below gives the details of all the third party components used along with t</w:t>
      </w:r>
      <w:r w:rsidRPr="00A62DA6">
        <w:rPr>
          <w:color w:val="244061" w:themeColor="accent1" w:themeShade="80"/>
        </w:rPr>
        <w:t>heir version as used in PX Green platform</w:t>
      </w:r>
    </w:p>
    <w:p w14:paraId="298CB82D" w14:textId="77777777" w:rsidR="00A62DA6" w:rsidRPr="00A62DA6" w:rsidRDefault="00A62DA6" w:rsidP="00A62DA6">
      <w:pPr>
        <w:pStyle w:val="ListParagraph"/>
        <w:ind w:left="1080"/>
        <w:rPr>
          <w:i/>
          <w:color w:val="244061" w:themeColor="accent1" w:themeShade="80"/>
          <w:sz w:val="20"/>
        </w:rPr>
      </w:pPr>
    </w:p>
    <w:tbl>
      <w:tblPr>
        <w:tblStyle w:val="TableGrid"/>
        <w:tblW w:w="0" w:type="auto"/>
        <w:tblInd w:w="1080" w:type="dxa"/>
        <w:tblLook w:val="04A0" w:firstRow="1" w:lastRow="0" w:firstColumn="1" w:lastColumn="0" w:noHBand="0" w:noVBand="1"/>
      </w:tblPr>
      <w:tblGrid>
        <w:gridCol w:w="3708"/>
        <w:gridCol w:w="2070"/>
      </w:tblGrid>
      <w:tr w:rsidR="00DD04DF" w14:paraId="3F60858C" w14:textId="77777777" w:rsidTr="00A62DA6">
        <w:tc>
          <w:tcPr>
            <w:tcW w:w="3708" w:type="dxa"/>
          </w:tcPr>
          <w:p w14:paraId="62344EB1" w14:textId="652606D8" w:rsidR="00DD04DF" w:rsidRPr="004518DA" w:rsidRDefault="00DD04DF" w:rsidP="009B5FBF">
            <w:pPr>
              <w:pStyle w:val="ListParagraph"/>
              <w:ind w:left="0"/>
              <w:rPr>
                <w:rFonts w:cstheme="minorHAnsi"/>
                <w:b/>
                <w:color w:val="244061" w:themeColor="accent1" w:themeShade="80"/>
              </w:rPr>
            </w:pPr>
            <w:r w:rsidRPr="004518DA">
              <w:rPr>
                <w:rFonts w:cstheme="minorHAnsi"/>
                <w:b/>
                <w:color w:val="244061" w:themeColor="accent1" w:themeShade="80"/>
              </w:rPr>
              <w:t>Third Party Components used</w:t>
            </w:r>
          </w:p>
        </w:tc>
        <w:tc>
          <w:tcPr>
            <w:tcW w:w="2070" w:type="dxa"/>
          </w:tcPr>
          <w:p w14:paraId="0BBBD17E" w14:textId="7EE17AFC" w:rsidR="00DD04DF" w:rsidRPr="004518DA" w:rsidRDefault="00DD04DF" w:rsidP="009B5FBF">
            <w:pPr>
              <w:pStyle w:val="ListParagraph"/>
              <w:ind w:left="0"/>
              <w:rPr>
                <w:rFonts w:cstheme="minorHAnsi"/>
                <w:i/>
                <w:color w:val="244061" w:themeColor="accent1" w:themeShade="80"/>
              </w:rPr>
            </w:pPr>
            <w:r w:rsidRPr="004518DA">
              <w:rPr>
                <w:rFonts w:cstheme="minorHAnsi"/>
                <w:b/>
                <w:color w:val="244061" w:themeColor="accent1" w:themeShade="80"/>
              </w:rPr>
              <w:t>Version</w:t>
            </w:r>
          </w:p>
        </w:tc>
      </w:tr>
      <w:tr w:rsidR="00DD04DF" w14:paraId="64AF8FD8" w14:textId="77777777" w:rsidTr="00A62DA6">
        <w:tc>
          <w:tcPr>
            <w:tcW w:w="3708" w:type="dxa"/>
          </w:tcPr>
          <w:p w14:paraId="74F01D3B" w14:textId="08B472CE" w:rsidR="00DD04DF" w:rsidRPr="00DD04DF" w:rsidRDefault="00DD04DF" w:rsidP="009B5FBF">
            <w:pPr>
              <w:pStyle w:val="ListParagraph"/>
              <w:ind w:left="0"/>
              <w:rPr>
                <w:color w:val="244061" w:themeColor="accent1" w:themeShade="80"/>
                <w:sz w:val="20"/>
              </w:rPr>
            </w:pPr>
            <w:r w:rsidRPr="00DD04DF">
              <w:rPr>
                <w:color w:val="244061" w:themeColor="accent1" w:themeShade="80"/>
              </w:rPr>
              <w:t>BACnet - PolarSoft</w:t>
            </w:r>
          </w:p>
        </w:tc>
        <w:tc>
          <w:tcPr>
            <w:tcW w:w="2070" w:type="dxa"/>
          </w:tcPr>
          <w:p w14:paraId="3A9E4450" w14:textId="0DA4EF34" w:rsidR="00DD04DF" w:rsidRPr="00DD04DF" w:rsidRDefault="00DD04DF" w:rsidP="009B5FBF">
            <w:pPr>
              <w:pStyle w:val="ListParagraph"/>
              <w:ind w:left="0"/>
              <w:rPr>
                <w:color w:val="244061" w:themeColor="accent1" w:themeShade="80"/>
                <w:sz w:val="20"/>
              </w:rPr>
            </w:pPr>
            <w:r w:rsidRPr="00DD04DF">
              <w:rPr>
                <w:color w:val="244061" w:themeColor="accent1" w:themeShade="80"/>
              </w:rPr>
              <w:t>12.29</w:t>
            </w:r>
          </w:p>
        </w:tc>
      </w:tr>
      <w:tr w:rsidR="00DD04DF" w14:paraId="1C31177F" w14:textId="77777777" w:rsidTr="00A62DA6">
        <w:tc>
          <w:tcPr>
            <w:tcW w:w="3708" w:type="dxa"/>
          </w:tcPr>
          <w:p w14:paraId="3E2E490E" w14:textId="08308688" w:rsidR="00DD04DF" w:rsidRPr="00A62DA6" w:rsidRDefault="00A62DA6" w:rsidP="009B5FBF">
            <w:pPr>
              <w:pStyle w:val="ListParagraph"/>
              <w:ind w:left="0"/>
              <w:rPr>
                <w:color w:val="244061" w:themeColor="accent1" w:themeShade="80"/>
              </w:rPr>
            </w:pPr>
            <w:r w:rsidRPr="00A62DA6">
              <w:rPr>
                <w:color w:val="244061" w:themeColor="accent1" w:themeShade="80"/>
              </w:rPr>
              <w:t>EtherNet/IP - Pyramid Solutions</w:t>
            </w:r>
          </w:p>
        </w:tc>
        <w:tc>
          <w:tcPr>
            <w:tcW w:w="2070" w:type="dxa"/>
          </w:tcPr>
          <w:p w14:paraId="10B57408" w14:textId="48A5BD30" w:rsidR="00DD04DF" w:rsidRPr="00A62DA6" w:rsidRDefault="00A62DA6" w:rsidP="009B5FBF">
            <w:pPr>
              <w:pStyle w:val="ListParagraph"/>
              <w:ind w:left="0"/>
              <w:rPr>
                <w:color w:val="244061" w:themeColor="accent1" w:themeShade="80"/>
              </w:rPr>
            </w:pPr>
            <w:r>
              <w:rPr>
                <w:color w:val="244061" w:themeColor="accent1" w:themeShade="80"/>
              </w:rPr>
              <w:t>4.6</w:t>
            </w:r>
          </w:p>
        </w:tc>
      </w:tr>
      <w:tr w:rsidR="00DD04DF" w14:paraId="1B2FD300" w14:textId="77777777" w:rsidTr="00A62DA6">
        <w:tc>
          <w:tcPr>
            <w:tcW w:w="3708" w:type="dxa"/>
          </w:tcPr>
          <w:p w14:paraId="225F2CA5" w14:textId="7F48CA9A" w:rsidR="00DD04DF" w:rsidRPr="00A62DA6" w:rsidRDefault="00A62DA6" w:rsidP="009B5FBF">
            <w:pPr>
              <w:pStyle w:val="ListParagraph"/>
              <w:ind w:left="0"/>
              <w:rPr>
                <w:color w:val="244061" w:themeColor="accent1" w:themeShade="80"/>
              </w:rPr>
            </w:pPr>
            <w:r w:rsidRPr="00A62DA6">
              <w:rPr>
                <w:color w:val="244061" w:themeColor="accent1" w:themeShade="80"/>
              </w:rPr>
              <w:t>Profibus - profichip</w:t>
            </w:r>
          </w:p>
        </w:tc>
        <w:tc>
          <w:tcPr>
            <w:tcW w:w="2070" w:type="dxa"/>
          </w:tcPr>
          <w:p w14:paraId="384070B0" w14:textId="3F9E8473" w:rsidR="00DD04DF" w:rsidRPr="00A62DA6" w:rsidRDefault="00A62DA6" w:rsidP="009B5FBF">
            <w:pPr>
              <w:pStyle w:val="ListParagraph"/>
              <w:ind w:left="0"/>
              <w:rPr>
                <w:color w:val="244061" w:themeColor="accent1" w:themeShade="80"/>
              </w:rPr>
            </w:pPr>
            <w:r w:rsidRPr="00A62DA6">
              <w:rPr>
                <w:color w:val="244061" w:themeColor="accent1" w:themeShade="80"/>
              </w:rPr>
              <w:t>6.1.12</w:t>
            </w:r>
          </w:p>
        </w:tc>
      </w:tr>
      <w:tr w:rsidR="00A62DA6" w14:paraId="672A400E" w14:textId="77777777" w:rsidTr="00A62DA6">
        <w:tc>
          <w:tcPr>
            <w:tcW w:w="3708" w:type="dxa"/>
          </w:tcPr>
          <w:p w14:paraId="4F5AD044" w14:textId="15C115AC" w:rsidR="00A62DA6" w:rsidRPr="00A62DA6" w:rsidRDefault="00A62DA6" w:rsidP="009B5FBF">
            <w:pPr>
              <w:pStyle w:val="ListParagraph"/>
              <w:ind w:left="0"/>
              <w:rPr>
                <w:color w:val="244061" w:themeColor="accent1" w:themeShade="80"/>
              </w:rPr>
            </w:pPr>
            <w:r w:rsidRPr="00A62DA6">
              <w:rPr>
                <w:color w:val="244061" w:themeColor="accent1" w:themeShade="80"/>
              </w:rPr>
              <w:t>Matrix SSL - Matrix</w:t>
            </w:r>
          </w:p>
        </w:tc>
        <w:tc>
          <w:tcPr>
            <w:tcW w:w="2070" w:type="dxa"/>
          </w:tcPr>
          <w:p w14:paraId="69F495F8" w14:textId="2C758B80" w:rsidR="00A62DA6" w:rsidRPr="00A62DA6" w:rsidRDefault="00A62DA6" w:rsidP="009B5FBF">
            <w:pPr>
              <w:pStyle w:val="ListParagraph"/>
              <w:ind w:left="0"/>
              <w:rPr>
                <w:color w:val="244061" w:themeColor="accent1" w:themeShade="80"/>
              </w:rPr>
            </w:pPr>
            <w:r w:rsidRPr="00A62DA6">
              <w:rPr>
                <w:color w:val="244061" w:themeColor="accent1" w:themeShade="80"/>
              </w:rPr>
              <w:t>3.8.7</w:t>
            </w:r>
          </w:p>
        </w:tc>
      </w:tr>
      <w:tr w:rsidR="00A62DA6" w14:paraId="271F4B1E" w14:textId="77777777" w:rsidTr="00A62DA6">
        <w:tc>
          <w:tcPr>
            <w:tcW w:w="3708" w:type="dxa"/>
          </w:tcPr>
          <w:p w14:paraId="373AD35D" w14:textId="10143C7E" w:rsidR="00A62DA6" w:rsidRPr="00A62DA6" w:rsidRDefault="00A62DA6" w:rsidP="009B5FBF">
            <w:pPr>
              <w:pStyle w:val="ListParagraph"/>
              <w:ind w:left="0"/>
              <w:rPr>
                <w:color w:val="244061" w:themeColor="accent1" w:themeShade="80"/>
              </w:rPr>
            </w:pPr>
            <w:r>
              <w:rPr>
                <w:color w:val="244061" w:themeColor="accent1" w:themeShade="80"/>
              </w:rPr>
              <w:t>mbed TLS</w:t>
            </w:r>
          </w:p>
        </w:tc>
        <w:tc>
          <w:tcPr>
            <w:tcW w:w="2070" w:type="dxa"/>
          </w:tcPr>
          <w:p w14:paraId="66CB7A4A" w14:textId="69C281CE" w:rsidR="00A62DA6" w:rsidRPr="00A62DA6" w:rsidRDefault="00A62DA6" w:rsidP="009B5FBF">
            <w:pPr>
              <w:pStyle w:val="ListParagraph"/>
              <w:ind w:left="0"/>
              <w:rPr>
                <w:color w:val="244061" w:themeColor="accent1" w:themeShade="80"/>
              </w:rPr>
            </w:pPr>
            <w:r w:rsidRPr="00A62DA6">
              <w:rPr>
                <w:color w:val="244061" w:themeColor="accent1" w:themeShade="80"/>
              </w:rPr>
              <w:t>2.2.0</w:t>
            </w:r>
          </w:p>
        </w:tc>
      </w:tr>
      <w:tr w:rsidR="00A62DA6" w14:paraId="5FF1B778" w14:textId="77777777" w:rsidTr="00A62DA6">
        <w:tc>
          <w:tcPr>
            <w:tcW w:w="3708" w:type="dxa"/>
          </w:tcPr>
          <w:p w14:paraId="27D21770" w14:textId="72B2079A" w:rsidR="00A62DA6" w:rsidRDefault="00A62DA6" w:rsidP="009B5FBF">
            <w:pPr>
              <w:pStyle w:val="ListParagraph"/>
              <w:ind w:left="0"/>
              <w:rPr>
                <w:color w:val="244061" w:themeColor="accent1" w:themeShade="80"/>
              </w:rPr>
            </w:pPr>
            <w:r w:rsidRPr="00A62DA6">
              <w:rPr>
                <w:color w:val="244061" w:themeColor="accent1" w:themeShade="80"/>
              </w:rPr>
              <w:t>LWIP</w:t>
            </w:r>
          </w:p>
        </w:tc>
        <w:tc>
          <w:tcPr>
            <w:tcW w:w="2070" w:type="dxa"/>
          </w:tcPr>
          <w:p w14:paraId="41D9E9F8" w14:textId="6196356B" w:rsidR="00A62DA6" w:rsidRPr="00A62DA6" w:rsidRDefault="00A62DA6" w:rsidP="009B5FBF">
            <w:pPr>
              <w:pStyle w:val="ListParagraph"/>
              <w:ind w:left="0"/>
              <w:rPr>
                <w:color w:val="244061" w:themeColor="accent1" w:themeShade="80"/>
              </w:rPr>
            </w:pPr>
            <w:r w:rsidRPr="00A62DA6">
              <w:rPr>
                <w:color w:val="244061" w:themeColor="accent1" w:themeShade="80"/>
              </w:rPr>
              <w:t>1.3.2</w:t>
            </w:r>
          </w:p>
        </w:tc>
      </w:tr>
      <w:tr w:rsidR="00A62DA6" w14:paraId="3D8DEA99" w14:textId="77777777" w:rsidTr="00A62DA6">
        <w:tc>
          <w:tcPr>
            <w:tcW w:w="3708" w:type="dxa"/>
          </w:tcPr>
          <w:p w14:paraId="632284F9" w14:textId="41BE2558" w:rsidR="00A62DA6" w:rsidRPr="00A62DA6" w:rsidRDefault="00A62DA6" w:rsidP="009B5FBF">
            <w:pPr>
              <w:pStyle w:val="ListParagraph"/>
              <w:ind w:left="0"/>
              <w:rPr>
                <w:color w:val="244061" w:themeColor="accent1" w:themeShade="80"/>
              </w:rPr>
            </w:pPr>
            <w:r w:rsidRPr="00A62DA6">
              <w:rPr>
                <w:color w:val="244061" w:themeColor="accent1" w:themeShade="80"/>
              </w:rPr>
              <w:t>ST cube 00X</w:t>
            </w:r>
          </w:p>
        </w:tc>
        <w:tc>
          <w:tcPr>
            <w:tcW w:w="2070" w:type="dxa"/>
          </w:tcPr>
          <w:p w14:paraId="3E5427F6" w14:textId="36AB884C" w:rsidR="00A62DA6" w:rsidRPr="00A62DA6" w:rsidRDefault="00A62DA6" w:rsidP="009B5FBF">
            <w:pPr>
              <w:pStyle w:val="ListParagraph"/>
              <w:ind w:left="0"/>
              <w:rPr>
                <w:color w:val="244061" w:themeColor="accent1" w:themeShade="80"/>
              </w:rPr>
            </w:pPr>
            <w:r>
              <w:rPr>
                <w:color w:val="244061" w:themeColor="accent1" w:themeShade="80"/>
              </w:rPr>
              <w:t>1.5.0</w:t>
            </w:r>
          </w:p>
        </w:tc>
      </w:tr>
      <w:tr w:rsidR="00A62DA6" w14:paraId="462C1FB1" w14:textId="77777777" w:rsidTr="00A62DA6">
        <w:tc>
          <w:tcPr>
            <w:tcW w:w="3708" w:type="dxa"/>
          </w:tcPr>
          <w:p w14:paraId="1DBDBE38" w14:textId="2C307F20" w:rsidR="00A62DA6" w:rsidRPr="00A62DA6" w:rsidRDefault="00A62DA6" w:rsidP="009B5FBF">
            <w:pPr>
              <w:pStyle w:val="ListParagraph"/>
              <w:ind w:left="0"/>
              <w:rPr>
                <w:color w:val="244061" w:themeColor="accent1" w:themeShade="80"/>
              </w:rPr>
            </w:pPr>
            <w:r w:rsidRPr="00A62DA6">
              <w:rPr>
                <w:color w:val="244061" w:themeColor="accent1" w:themeShade="80"/>
              </w:rPr>
              <w:t>ST cube 10X</w:t>
            </w:r>
          </w:p>
        </w:tc>
        <w:tc>
          <w:tcPr>
            <w:tcW w:w="2070" w:type="dxa"/>
          </w:tcPr>
          <w:p w14:paraId="133728FD" w14:textId="5B89B97A" w:rsidR="00A62DA6" w:rsidRDefault="00A62DA6" w:rsidP="009B5FBF">
            <w:pPr>
              <w:pStyle w:val="ListParagraph"/>
              <w:ind w:left="0"/>
              <w:rPr>
                <w:color w:val="244061" w:themeColor="accent1" w:themeShade="80"/>
              </w:rPr>
            </w:pPr>
            <w:r>
              <w:rPr>
                <w:color w:val="244061" w:themeColor="accent1" w:themeShade="80"/>
              </w:rPr>
              <w:t>1.0.4</w:t>
            </w:r>
          </w:p>
        </w:tc>
      </w:tr>
      <w:tr w:rsidR="00A62DA6" w14:paraId="331FA9F6" w14:textId="77777777" w:rsidTr="00A62DA6">
        <w:tc>
          <w:tcPr>
            <w:tcW w:w="3708" w:type="dxa"/>
          </w:tcPr>
          <w:p w14:paraId="7EF1755E" w14:textId="55EE07E6" w:rsidR="00A62DA6" w:rsidRPr="00A62DA6" w:rsidRDefault="00A62DA6" w:rsidP="009B5FBF">
            <w:pPr>
              <w:pStyle w:val="ListParagraph"/>
              <w:ind w:left="0"/>
              <w:rPr>
                <w:color w:val="244061" w:themeColor="accent1" w:themeShade="80"/>
              </w:rPr>
            </w:pPr>
            <w:r w:rsidRPr="00A62DA6">
              <w:rPr>
                <w:color w:val="244061" w:themeColor="accent1" w:themeShade="80"/>
              </w:rPr>
              <w:t>ST cube 20X</w:t>
            </w:r>
          </w:p>
        </w:tc>
        <w:tc>
          <w:tcPr>
            <w:tcW w:w="2070" w:type="dxa"/>
          </w:tcPr>
          <w:p w14:paraId="1030970E" w14:textId="27B1F712" w:rsidR="00A62DA6" w:rsidRDefault="00A62DA6" w:rsidP="009B5FBF">
            <w:pPr>
              <w:pStyle w:val="ListParagraph"/>
              <w:ind w:left="0"/>
              <w:rPr>
                <w:color w:val="244061" w:themeColor="accent1" w:themeShade="80"/>
              </w:rPr>
            </w:pPr>
            <w:r>
              <w:rPr>
                <w:color w:val="244061" w:themeColor="accent1" w:themeShade="80"/>
              </w:rPr>
              <w:t>1.1.3</w:t>
            </w:r>
          </w:p>
        </w:tc>
      </w:tr>
      <w:tr w:rsidR="00A62DA6" w14:paraId="49009F18" w14:textId="77777777" w:rsidTr="00A62DA6">
        <w:tc>
          <w:tcPr>
            <w:tcW w:w="3708" w:type="dxa"/>
          </w:tcPr>
          <w:p w14:paraId="0A33F9D6" w14:textId="7A8E6AE0" w:rsidR="00A62DA6" w:rsidRPr="00A62DA6" w:rsidRDefault="00A62DA6" w:rsidP="009B5FBF">
            <w:pPr>
              <w:pStyle w:val="ListParagraph"/>
              <w:ind w:left="0"/>
              <w:rPr>
                <w:color w:val="244061" w:themeColor="accent1" w:themeShade="80"/>
              </w:rPr>
            </w:pPr>
            <w:r w:rsidRPr="00A62DA6">
              <w:rPr>
                <w:color w:val="244061" w:themeColor="accent1" w:themeShade="80"/>
              </w:rPr>
              <w:t>ST cube 30X</w:t>
            </w:r>
          </w:p>
        </w:tc>
        <w:tc>
          <w:tcPr>
            <w:tcW w:w="2070" w:type="dxa"/>
          </w:tcPr>
          <w:p w14:paraId="07043F64" w14:textId="44A70365" w:rsidR="00A62DA6" w:rsidRDefault="00A62DA6" w:rsidP="009B5FBF">
            <w:pPr>
              <w:pStyle w:val="ListParagraph"/>
              <w:ind w:left="0"/>
              <w:rPr>
                <w:color w:val="244061" w:themeColor="accent1" w:themeShade="80"/>
              </w:rPr>
            </w:pPr>
            <w:r>
              <w:rPr>
                <w:color w:val="244061" w:themeColor="accent1" w:themeShade="80"/>
              </w:rPr>
              <w:t>1.4.0</w:t>
            </w:r>
          </w:p>
        </w:tc>
      </w:tr>
      <w:tr w:rsidR="00A62DA6" w14:paraId="715A2898" w14:textId="77777777" w:rsidTr="00A62DA6">
        <w:tc>
          <w:tcPr>
            <w:tcW w:w="3708" w:type="dxa"/>
          </w:tcPr>
          <w:p w14:paraId="6D9AFB95" w14:textId="790E06DA" w:rsidR="00A62DA6" w:rsidRPr="00A62DA6" w:rsidRDefault="00A62DA6" w:rsidP="009B5FBF">
            <w:pPr>
              <w:pStyle w:val="ListParagraph"/>
              <w:ind w:left="0"/>
              <w:rPr>
                <w:color w:val="244061" w:themeColor="accent1" w:themeShade="80"/>
              </w:rPr>
            </w:pPr>
            <w:r w:rsidRPr="00A62DA6">
              <w:rPr>
                <w:color w:val="244061" w:themeColor="accent1" w:themeShade="80"/>
              </w:rPr>
              <w:t>ST cube 40X</w:t>
            </w:r>
          </w:p>
        </w:tc>
        <w:tc>
          <w:tcPr>
            <w:tcW w:w="2070" w:type="dxa"/>
          </w:tcPr>
          <w:p w14:paraId="6DB26F06" w14:textId="2A29DD25" w:rsidR="00A62DA6" w:rsidRDefault="00A62DA6" w:rsidP="009B5FBF">
            <w:pPr>
              <w:pStyle w:val="ListParagraph"/>
              <w:ind w:left="0"/>
              <w:rPr>
                <w:color w:val="244061" w:themeColor="accent1" w:themeShade="80"/>
              </w:rPr>
            </w:pPr>
            <w:r>
              <w:rPr>
                <w:color w:val="244061" w:themeColor="accent1" w:themeShade="80"/>
              </w:rPr>
              <w:t>1.7.0</w:t>
            </w:r>
          </w:p>
        </w:tc>
      </w:tr>
      <w:tr w:rsidR="00A62DA6" w14:paraId="75AF091F" w14:textId="77777777" w:rsidTr="00A62DA6">
        <w:tc>
          <w:tcPr>
            <w:tcW w:w="3708" w:type="dxa"/>
          </w:tcPr>
          <w:p w14:paraId="65163E9F" w14:textId="3D751C63" w:rsidR="00A62DA6" w:rsidRPr="00A62DA6" w:rsidRDefault="00A62DA6" w:rsidP="009B5FBF">
            <w:pPr>
              <w:pStyle w:val="ListParagraph"/>
              <w:ind w:left="0"/>
              <w:rPr>
                <w:color w:val="244061" w:themeColor="accent1" w:themeShade="80"/>
              </w:rPr>
            </w:pPr>
            <w:r w:rsidRPr="00A62DA6">
              <w:rPr>
                <w:color w:val="244061" w:themeColor="accent1" w:themeShade="80"/>
              </w:rPr>
              <w:t>ST cube F7X</w:t>
            </w:r>
          </w:p>
        </w:tc>
        <w:tc>
          <w:tcPr>
            <w:tcW w:w="2070" w:type="dxa"/>
          </w:tcPr>
          <w:p w14:paraId="216D35A0" w14:textId="50CEE10C" w:rsidR="00A62DA6" w:rsidRDefault="00A62DA6" w:rsidP="009B5FBF">
            <w:pPr>
              <w:pStyle w:val="ListParagraph"/>
              <w:ind w:left="0"/>
              <w:rPr>
                <w:color w:val="244061" w:themeColor="accent1" w:themeShade="80"/>
              </w:rPr>
            </w:pPr>
            <w:r>
              <w:rPr>
                <w:color w:val="244061" w:themeColor="accent1" w:themeShade="80"/>
              </w:rPr>
              <w:t>1.2.3</w:t>
            </w:r>
          </w:p>
        </w:tc>
      </w:tr>
      <w:tr w:rsidR="00A62DA6" w14:paraId="1643062B" w14:textId="77777777" w:rsidTr="00A62DA6">
        <w:tc>
          <w:tcPr>
            <w:tcW w:w="3708" w:type="dxa"/>
          </w:tcPr>
          <w:p w14:paraId="3F9864D1" w14:textId="4F9DA6D4" w:rsidR="00A62DA6" w:rsidRPr="00A62DA6" w:rsidRDefault="00A62DA6" w:rsidP="009B5FBF">
            <w:pPr>
              <w:pStyle w:val="ListParagraph"/>
              <w:ind w:left="0"/>
              <w:rPr>
                <w:color w:val="244061" w:themeColor="accent1" w:themeShade="80"/>
              </w:rPr>
            </w:pPr>
            <w:r w:rsidRPr="00A62DA6">
              <w:rPr>
                <w:color w:val="244061" w:themeColor="accent1" w:themeShade="80"/>
              </w:rPr>
              <w:t>ST cube H7X</w:t>
            </w:r>
          </w:p>
        </w:tc>
        <w:tc>
          <w:tcPr>
            <w:tcW w:w="2070" w:type="dxa"/>
          </w:tcPr>
          <w:p w14:paraId="546087B5" w14:textId="6E15E18A" w:rsidR="00A62DA6" w:rsidRDefault="00A62DA6" w:rsidP="009B5FBF">
            <w:pPr>
              <w:pStyle w:val="ListParagraph"/>
              <w:ind w:left="0"/>
              <w:rPr>
                <w:color w:val="244061" w:themeColor="accent1" w:themeShade="80"/>
              </w:rPr>
            </w:pPr>
            <w:r>
              <w:rPr>
                <w:color w:val="244061" w:themeColor="accent1" w:themeShade="80"/>
              </w:rPr>
              <w:t>1.0.0</w:t>
            </w:r>
          </w:p>
        </w:tc>
      </w:tr>
      <w:tr w:rsidR="00A62DA6" w14:paraId="486DE915" w14:textId="77777777" w:rsidTr="00A62DA6">
        <w:tc>
          <w:tcPr>
            <w:tcW w:w="3708" w:type="dxa"/>
          </w:tcPr>
          <w:p w14:paraId="28268522" w14:textId="2319B6D7" w:rsidR="00A62DA6" w:rsidRPr="00A62DA6" w:rsidRDefault="00A62DA6" w:rsidP="009B5FBF">
            <w:pPr>
              <w:pStyle w:val="ListParagraph"/>
              <w:ind w:left="0"/>
              <w:rPr>
                <w:color w:val="244061" w:themeColor="accent1" w:themeShade="80"/>
              </w:rPr>
            </w:pPr>
            <w:r w:rsidRPr="00A62DA6">
              <w:rPr>
                <w:color w:val="244061" w:themeColor="accent1" w:themeShade="80"/>
              </w:rPr>
              <w:t>BLE - silabs</w:t>
            </w:r>
          </w:p>
        </w:tc>
        <w:tc>
          <w:tcPr>
            <w:tcW w:w="2070" w:type="dxa"/>
          </w:tcPr>
          <w:p w14:paraId="68CE2BA9" w14:textId="2C8814BF" w:rsidR="00A62DA6" w:rsidRDefault="00A62DA6" w:rsidP="009B5FBF">
            <w:pPr>
              <w:pStyle w:val="ListParagraph"/>
              <w:ind w:left="0"/>
              <w:rPr>
                <w:color w:val="244061" w:themeColor="accent1" w:themeShade="80"/>
              </w:rPr>
            </w:pPr>
            <w:r>
              <w:rPr>
                <w:color w:val="244061" w:themeColor="accent1" w:themeShade="80"/>
              </w:rPr>
              <w:t>2.4.2</w:t>
            </w:r>
          </w:p>
        </w:tc>
      </w:tr>
      <w:tr w:rsidR="00A62DA6" w14:paraId="56B0E4A8" w14:textId="77777777" w:rsidTr="00A62DA6">
        <w:tc>
          <w:tcPr>
            <w:tcW w:w="3708" w:type="dxa"/>
          </w:tcPr>
          <w:p w14:paraId="498B81DF" w14:textId="5CFAA030" w:rsidR="00A62DA6" w:rsidRPr="00A62DA6" w:rsidRDefault="00A62DA6" w:rsidP="009B5FBF">
            <w:pPr>
              <w:pStyle w:val="ListParagraph"/>
              <w:ind w:left="0"/>
              <w:rPr>
                <w:color w:val="244061" w:themeColor="accent1" w:themeShade="80"/>
              </w:rPr>
            </w:pPr>
            <w:r w:rsidRPr="00A62DA6">
              <w:rPr>
                <w:color w:val="244061" w:themeColor="accent1" w:themeShade="80"/>
              </w:rPr>
              <w:t>Azure - IOT</w:t>
            </w:r>
          </w:p>
        </w:tc>
        <w:tc>
          <w:tcPr>
            <w:tcW w:w="2070" w:type="dxa"/>
          </w:tcPr>
          <w:p w14:paraId="08022E25" w14:textId="15E0407C" w:rsidR="00A62DA6" w:rsidRDefault="00A62DA6" w:rsidP="009B5FBF">
            <w:pPr>
              <w:pStyle w:val="ListParagraph"/>
              <w:ind w:left="0"/>
              <w:rPr>
                <w:color w:val="244061" w:themeColor="accent1" w:themeShade="80"/>
              </w:rPr>
            </w:pPr>
            <w:r>
              <w:rPr>
                <w:color w:val="244061" w:themeColor="accent1" w:themeShade="80"/>
              </w:rPr>
              <w:t>1.30.0</w:t>
            </w:r>
          </w:p>
        </w:tc>
      </w:tr>
    </w:tbl>
    <w:p w14:paraId="06EFD6D1" w14:textId="77777777" w:rsidR="00DD04DF" w:rsidRDefault="00DD04DF" w:rsidP="009B5FBF">
      <w:pPr>
        <w:pStyle w:val="ListParagraph"/>
        <w:ind w:left="1080"/>
        <w:rPr>
          <w:i/>
          <w:color w:val="244061" w:themeColor="accent1" w:themeShade="80"/>
          <w:sz w:val="20"/>
        </w:rPr>
      </w:pPr>
    </w:p>
    <w:p w14:paraId="02234957" w14:textId="77777777" w:rsidR="002910B7" w:rsidRDefault="002910B7" w:rsidP="009B5FBF">
      <w:pPr>
        <w:pStyle w:val="ListParagraph"/>
        <w:ind w:left="1080"/>
        <w:rPr>
          <w:i/>
          <w:color w:val="244061" w:themeColor="accent1" w:themeShade="80"/>
          <w:sz w:val="20"/>
        </w:rPr>
      </w:pPr>
    </w:p>
    <w:p w14:paraId="74E5B459" w14:textId="77777777" w:rsidR="00526863" w:rsidRDefault="00526863" w:rsidP="009B5FBF">
      <w:pPr>
        <w:pStyle w:val="ListParagraph"/>
        <w:ind w:left="1080"/>
        <w:rPr>
          <w:i/>
          <w:color w:val="244061" w:themeColor="accent1" w:themeShade="80"/>
          <w:sz w:val="20"/>
        </w:rPr>
      </w:pPr>
    </w:p>
    <w:p w14:paraId="2B449E10" w14:textId="77777777" w:rsidR="00526863" w:rsidRDefault="00526863" w:rsidP="009B5FBF">
      <w:pPr>
        <w:pStyle w:val="ListParagraph"/>
        <w:ind w:left="1080"/>
        <w:rPr>
          <w:i/>
          <w:color w:val="244061" w:themeColor="accent1" w:themeShade="80"/>
          <w:sz w:val="20"/>
        </w:rPr>
      </w:pPr>
    </w:p>
    <w:p w14:paraId="02709CAA" w14:textId="77777777" w:rsidR="00526863" w:rsidRDefault="00526863" w:rsidP="009B5FBF">
      <w:pPr>
        <w:pStyle w:val="ListParagraph"/>
        <w:ind w:left="1080"/>
        <w:rPr>
          <w:i/>
          <w:color w:val="244061" w:themeColor="accent1" w:themeShade="80"/>
          <w:sz w:val="20"/>
        </w:rPr>
      </w:pPr>
    </w:p>
    <w:p w14:paraId="3536D8DC" w14:textId="77777777" w:rsidR="00526863" w:rsidRDefault="00526863" w:rsidP="009B5FBF">
      <w:pPr>
        <w:pStyle w:val="ListParagraph"/>
        <w:ind w:left="1080"/>
        <w:rPr>
          <w:i/>
          <w:color w:val="244061" w:themeColor="accent1" w:themeShade="80"/>
          <w:sz w:val="20"/>
        </w:rPr>
      </w:pPr>
    </w:p>
    <w:p w14:paraId="142A451F" w14:textId="77777777" w:rsidR="00526863" w:rsidRDefault="00526863" w:rsidP="009B5FBF">
      <w:pPr>
        <w:pStyle w:val="ListParagraph"/>
        <w:ind w:left="1080"/>
        <w:rPr>
          <w:i/>
          <w:color w:val="244061" w:themeColor="accent1" w:themeShade="80"/>
          <w:sz w:val="20"/>
        </w:rPr>
      </w:pPr>
    </w:p>
    <w:p w14:paraId="34AA6E89" w14:textId="77777777" w:rsidR="00526863" w:rsidRDefault="00526863" w:rsidP="009B5FBF">
      <w:pPr>
        <w:pStyle w:val="ListParagraph"/>
        <w:ind w:left="1080"/>
        <w:rPr>
          <w:i/>
          <w:color w:val="244061" w:themeColor="accent1" w:themeShade="80"/>
          <w:sz w:val="20"/>
        </w:rPr>
      </w:pPr>
    </w:p>
    <w:p w14:paraId="095F410F" w14:textId="77777777" w:rsidR="00526863" w:rsidRDefault="00526863" w:rsidP="009B5FBF">
      <w:pPr>
        <w:pStyle w:val="ListParagraph"/>
        <w:ind w:left="1080"/>
        <w:rPr>
          <w:i/>
          <w:color w:val="244061" w:themeColor="accent1" w:themeShade="80"/>
          <w:sz w:val="20"/>
        </w:rPr>
      </w:pPr>
    </w:p>
    <w:p w14:paraId="264F9446" w14:textId="77777777" w:rsidR="00526863" w:rsidRDefault="00526863" w:rsidP="009B5FBF">
      <w:pPr>
        <w:pStyle w:val="ListParagraph"/>
        <w:ind w:left="1080"/>
        <w:rPr>
          <w:i/>
          <w:color w:val="244061" w:themeColor="accent1" w:themeShade="80"/>
          <w:sz w:val="20"/>
        </w:rPr>
      </w:pPr>
    </w:p>
    <w:p w14:paraId="55F80145" w14:textId="77777777" w:rsidR="00526863" w:rsidRDefault="00526863" w:rsidP="009B5FBF">
      <w:pPr>
        <w:pStyle w:val="ListParagraph"/>
        <w:ind w:left="1080"/>
        <w:rPr>
          <w:i/>
          <w:color w:val="244061" w:themeColor="accent1" w:themeShade="80"/>
          <w:sz w:val="20"/>
        </w:rPr>
      </w:pPr>
    </w:p>
    <w:p w14:paraId="2655849E" w14:textId="77777777" w:rsidR="00526863" w:rsidRPr="00D872A9" w:rsidRDefault="00526863" w:rsidP="009B5FBF">
      <w:pPr>
        <w:pStyle w:val="ListParagraph"/>
        <w:ind w:left="1080"/>
        <w:rPr>
          <w:ins w:id="30" w:author="Author"/>
          <w:i/>
          <w:color w:val="244061" w:themeColor="accent1" w:themeShade="80"/>
          <w:sz w:val="20"/>
        </w:rPr>
      </w:pPr>
    </w:p>
    <w:p w14:paraId="50F1EF51" w14:textId="581905BB" w:rsidR="00DB282A" w:rsidRDefault="009B5FBF" w:rsidP="009B5FBF">
      <w:pPr>
        <w:pStyle w:val="Heading2"/>
      </w:pPr>
      <w:bookmarkStart w:id="31" w:name="_Toc531782642"/>
      <w:r w:rsidRPr="009B5FBF">
        <w:lastRenderedPageBreak/>
        <w:t>Decommissioning or Zeroisation</w:t>
      </w:r>
      <w:bookmarkEnd w:id="31"/>
    </w:p>
    <w:p w14:paraId="611E6391" w14:textId="77777777" w:rsidR="000D0407" w:rsidRPr="005D795C" w:rsidRDefault="000D0407" w:rsidP="00894B6B">
      <w:pPr>
        <w:ind w:left="576"/>
        <w:rPr>
          <w:color w:val="244061" w:themeColor="accent1" w:themeShade="80"/>
        </w:rPr>
      </w:pPr>
      <w:r w:rsidRPr="005D795C">
        <w:rPr>
          <w:color w:val="244061" w:themeColor="accent1" w:themeShade="80"/>
        </w:rPr>
        <w:t>It is a best practice to purge the data before disposing any device containing data. Proper decommissioning is described in NIST SP800-88. Eaton recommends that products containing embedded flash memory be destroyed to ensure any secure data is unrecoverable.</w:t>
      </w:r>
    </w:p>
    <w:p w14:paraId="7DE92963" w14:textId="77777777" w:rsidR="00526863" w:rsidRDefault="00526863" w:rsidP="00163620"/>
    <w:p w14:paraId="1D87AE88" w14:textId="4C992E4D" w:rsidR="00163620" w:rsidRDefault="000D0407" w:rsidP="00163620">
      <w:r>
        <w:rPr>
          <w:noProof/>
        </w:rPr>
        <w:drawing>
          <wp:inline distT="0" distB="0" distL="0" distR="0" wp14:anchorId="2B922474" wp14:editId="5CE0AB3A">
            <wp:extent cx="3783753" cy="3590925"/>
            <wp:effectExtent l="19050" t="19050" r="26670" b="9525"/>
            <wp:docPr id="2" name="Picture 2" descr="cid:image002.png@01D3703D.F11EC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703D.F11ECD4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92552" cy="3599276"/>
                    </a:xfrm>
                    <a:prstGeom prst="rect">
                      <a:avLst/>
                    </a:prstGeom>
                    <a:noFill/>
                    <a:ln>
                      <a:solidFill>
                        <a:schemeClr val="tx1"/>
                      </a:solidFill>
                    </a:ln>
                  </pic:spPr>
                </pic:pic>
              </a:graphicData>
            </a:graphic>
          </wp:inline>
        </w:drawing>
      </w:r>
    </w:p>
    <w:p w14:paraId="65DEA9DC" w14:textId="02ABB749" w:rsidR="000D0407" w:rsidRDefault="000D0407" w:rsidP="000D0407">
      <w:pPr>
        <w:ind w:left="3312" w:firstLine="288"/>
      </w:pPr>
      <w:r w:rsidRPr="00181057">
        <w:rPr>
          <w:i/>
          <w:sz w:val="18"/>
        </w:rPr>
        <w:t>* Figure and data from NIST SP800-88</w:t>
      </w:r>
    </w:p>
    <w:p w14:paraId="47A7AA43" w14:textId="77777777" w:rsidR="00E06156" w:rsidRPr="00E06156" w:rsidRDefault="00E06156" w:rsidP="00E06156">
      <w:pPr>
        <w:pStyle w:val="ListParagraph"/>
        <w:ind w:left="342"/>
        <w:rPr>
          <w:sz w:val="20"/>
        </w:rPr>
      </w:pPr>
    </w:p>
    <w:p w14:paraId="3B34250A" w14:textId="77777777" w:rsidR="00E06156" w:rsidRPr="005D795C" w:rsidRDefault="00E06156" w:rsidP="00E06156">
      <w:pPr>
        <w:pStyle w:val="ListParagraph"/>
        <w:ind w:left="342"/>
        <w:rPr>
          <w:color w:val="244061" w:themeColor="accent1" w:themeShade="80"/>
          <w:sz w:val="20"/>
        </w:rPr>
      </w:pPr>
      <w:r w:rsidRPr="005D795C">
        <w:rPr>
          <w:b/>
          <w:color w:val="244061" w:themeColor="accent1" w:themeShade="80"/>
          <w:u w:val="single"/>
        </w:rPr>
        <w:t>Embedded Flash Memory on Boards and Devices</w:t>
      </w:r>
      <w:r w:rsidRPr="005D795C">
        <w:rPr>
          <w:color w:val="244061" w:themeColor="accent1" w:themeShade="80"/>
        </w:rPr>
        <w:t xml:space="preserve"> </w:t>
      </w:r>
    </w:p>
    <w:p w14:paraId="5A7DB557" w14:textId="77777777" w:rsidR="00E06156" w:rsidRPr="005D795C" w:rsidRDefault="00E06156" w:rsidP="00E06156">
      <w:pPr>
        <w:pStyle w:val="ListParagraph"/>
        <w:rPr>
          <w:color w:val="244061" w:themeColor="accent1" w:themeShade="80"/>
          <w:sz w:val="20"/>
        </w:rPr>
      </w:pPr>
      <w:r w:rsidRPr="005D795C">
        <w:rPr>
          <w:color w:val="244061" w:themeColor="accent1" w:themeShade="80"/>
        </w:rPr>
        <w:t>This includes motherboards and peripheral cards such as network adapters or any other adapter containing non-volatile flash memory.</w:t>
      </w:r>
    </w:p>
    <w:p w14:paraId="23A2BA1A" w14:textId="77777777" w:rsidR="00E06156" w:rsidRPr="005D795C" w:rsidRDefault="00E06156" w:rsidP="00E06156">
      <w:pPr>
        <w:pStyle w:val="ListParagraph"/>
        <w:rPr>
          <w:ins w:id="32" w:author="Author"/>
          <w:i/>
          <w:color w:val="244061" w:themeColor="accent1" w:themeShade="80"/>
        </w:rPr>
      </w:pPr>
      <w:r w:rsidRPr="005D795C">
        <w:rPr>
          <w:b/>
          <w:color w:val="244061" w:themeColor="accent1" w:themeShade="80"/>
        </w:rPr>
        <w:t>Clear</w:t>
      </w:r>
      <w:r w:rsidRPr="005D795C">
        <w:rPr>
          <w:color w:val="244061" w:themeColor="accent1" w:themeShade="80"/>
        </w:rPr>
        <w:t>: If supported by the device, reset the state to original factory settings.</w:t>
      </w:r>
      <w:r w:rsidRPr="005D795C">
        <w:rPr>
          <w:i/>
          <w:color w:val="244061" w:themeColor="accent1" w:themeShade="80"/>
        </w:rPr>
        <w:t xml:space="preserve"> </w:t>
      </w:r>
    </w:p>
    <w:p w14:paraId="274EFA85" w14:textId="59557DD7" w:rsidR="00E06156" w:rsidRPr="005D795C" w:rsidDel="009905C4" w:rsidRDefault="00E06156" w:rsidP="00E06156">
      <w:pPr>
        <w:pStyle w:val="ListParagraph"/>
        <w:rPr>
          <w:del w:id="33" w:author="Author"/>
          <w:color w:val="244061" w:themeColor="accent1" w:themeShade="80"/>
          <w:sz w:val="20"/>
        </w:rPr>
      </w:pPr>
      <w:r w:rsidRPr="005D795C">
        <w:rPr>
          <w:color w:val="244061" w:themeColor="accent1" w:themeShade="80"/>
        </w:rPr>
        <w:t xml:space="preserve">The device can be reset to factory settings through the Modbus function code 0x42 or using the SeedUI web page or through the parameter DCI_REST_RESET_COMMAND which can be accessed through the REST URI /rs/param/[pid]/value. The logs stored in the RAM will also be deleted. All these internally use the PX Green API for factory reset. </w:t>
      </w:r>
    </w:p>
    <w:p w14:paraId="3F72113C" w14:textId="02B33F90" w:rsidR="000D0407" w:rsidRPr="005D795C" w:rsidRDefault="00E06156" w:rsidP="00846988">
      <w:pPr>
        <w:ind w:left="720"/>
        <w:rPr>
          <w:color w:val="244061" w:themeColor="accent1" w:themeShade="80"/>
        </w:rPr>
      </w:pPr>
      <w:r w:rsidRPr="005D795C">
        <w:rPr>
          <w:color w:val="244061" w:themeColor="accent1" w:themeShade="80"/>
        </w:rPr>
        <w:t>To delete the logs from the Flash memory, you can hit the Delete logs button for individual log from the SeedUI. Or send the REST request DELETE /rs/log/{x}/tail.</w:t>
      </w:r>
    </w:p>
    <w:p w14:paraId="573E9608" w14:textId="61C8A52C" w:rsidR="00E06156" w:rsidRPr="005D795C" w:rsidRDefault="00E06156" w:rsidP="00E06156">
      <w:pPr>
        <w:pStyle w:val="ListParagraph"/>
        <w:rPr>
          <w:i/>
          <w:color w:val="244061" w:themeColor="accent1" w:themeShade="80"/>
        </w:rPr>
      </w:pPr>
      <w:r w:rsidRPr="005D795C">
        <w:rPr>
          <w:b/>
          <w:color w:val="244061" w:themeColor="accent1" w:themeShade="80"/>
        </w:rPr>
        <w:lastRenderedPageBreak/>
        <w:t>Purge</w:t>
      </w:r>
      <w:r w:rsidRPr="005D795C">
        <w:rPr>
          <w:color w:val="244061" w:themeColor="accent1" w:themeShade="80"/>
        </w:rPr>
        <w:t>: If the flash memory can be easily identified and removed from the board, the flash memory may be</w:t>
      </w:r>
      <w:r w:rsidR="00846988" w:rsidRPr="005D795C">
        <w:rPr>
          <w:color w:val="244061" w:themeColor="accent1" w:themeShade="80"/>
        </w:rPr>
        <w:t xml:space="preserve"> d</w:t>
      </w:r>
      <w:r w:rsidRPr="005D795C">
        <w:rPr>
          <w:color w:val="244061" w:themeColor="accent1" w:themeShade="80"/>
        </w:rPr>
        <w:t>estroyed independently from the disposal of the board that contained the flash memory. Otherw</w:t>
      </w:r>
      <w:r w:rsidR="00846988" w:rsidRPr="005D795C">
        <w:rPr>
          <w:color w:val="244061" w:themeColor="accent1" w:themeShade="80"/>
        </w:rPr>
        <w:t>ise, the whole board should be d</w:t>
      </w:r>
      <w:r w:rsidRPr="005D795C">
        <w:rPr>
          <w:color w:val="244061" w:themeColor="accent1" w:themeShade="80"/>
        </w:rPr>
        <w:t xml:space="preserve">estroyed. </w:t>
      </w:r>
    </w:p>
    <w:p w14:paraId="170E88BA" w14:textId="77777777" w:rsidR="00E06156" w:rsidRPr="005D795C" w:rsidRDefault="00E06156" w:rsidP="00E06156">
      <w:pPr>
        <w:pStyle w:val="ListParagraph"/>
        <w:rPr>
          <w:color w:val="244061" w:themeColor="accent1" w:themeShade="80"/>
        </w:rPr>
      </w:pPr>
      <w:r w:rsidRPr="005D795C">
        <w:rPr>
          <w:color w:val="244061" w:themeColor="accent1" w:themeShade="80"/>
        </w:rPr>
        <w:t>The internal or serial flash memory on the STM and Nucleo boards cannot be easily removed from the board, it is inbuilt with the microcontroller.</w:t>
      </w:r>
    </w:p>
    <w:p w14:paraId="239FF68D" w14:textId="77777777" w:rsidR="00E06156" w:rsidRPr="005D795C" w:rsidRDefault="00E06156" w:rsidP="00E06156">
      <w:pPr>
        <w:pStyle w:val="ListParagraph"/>
        <w:rPr>
          <w:color w:val="244061" w:themeColor="accent1" w:themeShade="80"/>
        </w:rPr>
      </w:pPr>
      <w:r w:rsidRPr="005D795C">
        <w:rPr>
          <w:color w:val="244061" w:themeColor="accent1" w:themeShade="80"/>
        </w:rPr>
        <w:t>The adopter can also choose to use any other NV storage, like FRAM and dispose it accordingly.</w:t>
      </w:r>
    </w:p>
    <w:p w14:paraId="048D605C" w14:textId="4AC254CA" w:rsidR="00E06156" w:rsidRPr="005D795C" w:rsidRDefault="00E06156" w:rsidP="005D795C">
      <w:pPr>
        <w:ind w:firstLine="288"/>
        <w:rPr>
          <w:color w:val="244061" w:themeColor="accent1" w:themeShade="80"/>
        </w:rPr>
      </w:pPr>
      <w:r w:rsidRPr="005D795C">
        <w:rPr>
          <w:b/>
          <w:color w:val="244061" w:themeColor="accent1" w:themeShade="80"/>
        </w:rPr>
        <w:t>Destroy</w:t>
      </w:r>
      <w:r w:rsidRPr="005D795C">
        <w:rPr>
          <w:color w:val="244061" w:themeColor="accent1" w:themeShade="80"/>
        </w:rPr>
        <w:t>: Shred, Disintegrate, Pulverize, or Incinerate by burning the device in a licensed incinerator.</w:t>
      </w:r>
    </w:p>
    <w:p w14:paraId="160BF74D" w14:textId="77777777" w:rsidR="000D0407" w:rsidRDefault="000D0407" w:rsidP="00163620"/>
    <w:p w14:paraId="793F676D" w14:textId="1B7DEA7A" w:rsidR="00163620" w:rsidRDefault="000F29C4" w:rsidP="00163620">
      <w:pPr>
        <w:pStyle w:val="Heading1NoLine"/>
      </w:pPr>
      <w:bookmarkStart w:id="34" w:name="_Toc531782643"/>
      <w:r w:rsidRPr="006C4891">
        <w:t>Cyber Security Features of PX Green</w:t>
      </w:r>
      <w:r>
        <w:t xml:space="preserve"> - </w:t>
      </w:r>
      <w:r w:rsidR="007C0823">
        <w:t>Additional</w:t>
      </w:r>
      <w:bookmarkEnd w:id="34"/>
    </w:p>
    <w:p w14:paraId="106FC081" w14:textId="317DFF13" w:rsidR="00163620" w:rsidRDefault="006C4891" w:rsidP="006C4891">
      <w:pPr>
        <w:pStyle w:val="Heading2"/>
      </w:pPr>
      <w:bookmarkStart w:id="35" w:name="_Toc531782644"/>
      <w:r w:rsidRPr="006C4891">
        <w:t>Secure Maintenance</w:t>
      </w:r>
      <w:bookmarkEnd w:id="35"/>
    </w:p>
    <w:bookmarkEnd w:id="10"/>
    <w:bookmarkEnd w:id="11"/>
    <w:bookmarkEnd w:id="12"/>
    <w:p w14:paraId="31D4F2D3" w14:textId="77777777" w:rsidR="00DE585F" w:rsidRPr="005D795C" w:rsidRDefault="00DE585F" w:rsidP="00DE585F">
      <w:pPr>
        <w:ind w:left="576"/>
        <w:rPr>
          <w:b/>
          <w:color w:val="244061" w:themeColor="accent1" w:themeShade="80"/>
        </w:rPr>
      </w:pPr>
      <w:r w:rsidRPr="005D795C">
        <w:rPr>
          <w:b/>
          <w:color w:val="244061" w:themeColor="accent1" w:themeShade="80"/>
        </w:rPr>
        <w:t>Best Practices</w:t>
      </w:r>
    </w:p>
    <w:p w14:paraId="51745E5F" w14:textId="77777777" w:rsidR="00DE585F" w:rsidRPr="005D795C" w:rsidRDefault="00DE585F" w:rsidP="00DE585F">
      <w:pPr>
        <w:ind w:left="576"/>
        <w:rPr>
          <w:b/>
          <w:color w:val="244061" w:themeColor="accent1" w:themeShade="80"/>
        </w:rPr>
      </w:pPr>
      <w:r w:rsidRPr="005D795C">
        <w:rPr>
          <w:color w:val="244061" w:themeColor="accent1" w:themeShade="80"/>
        </w:rPr>
        <w:t>Apply Firmware updates and patches regularly</w:t>
      </w:r>
    </w:p>
    <w:p w14:paraId="77CE27D0" w14:textId="77777777" w:rsidR="00DE585F" w:rsidRPr="005D795C" w:rsidRDefault="00DE585F" w:rsidP="00DE585F">
      <w:pPr>
        <w:ind w:left="576"/>
        <w:rPr>
          <w:color w:val="244061" w:themeColor="accent1" w:themeShade="80"/>
        </w:rPr>
      </w:pPr>
      <w:r w:rsidRPr="005D795C">
        <w:rPr>
          <w:color w:val="244061" w:themeColor="accent1" w:themeShade="80"/>
        </w:rPr>
        <w:t>Due to increasing Cyber Attacks on Industrial Control Systems by malicious actors, Eaton implements a comprehensive patch and update process for its products in the event of new methods of compromising security of Eaton products get discovered. Users are encouraged to maintain a consistent process to promptly monitor for fresh firmware updates, implement patching and updates as and when required or released.</w:t>
      </w:r>
    </w:p>
    <w:p w14:paraId="3ADA5D0F" w14:textId="77777777" w:rsidR="00DE585F" w:rsidRPr="005D795C" w:rsidRDefault="00DE585F" w:rsidP="00DE585F">
      <w:pPr>
        <w:ind w:left="535"/>
        <w:rPr>
          <w:color w:val="244061" w:themeColor="accent1" w:themeShade="80"/>
        </w:rPr>
      </w:pPr>
      <w:r w:rsidRPr="005D795C">
        <w:rPr>
          <w:color w:val="244061" w:themeColor="accent1" w:themeShade="80"/>
        </w:rPr>
        <w:t>Whenever a PX Green release is made, all the stakeholders and adopters are notified about release and the enhanced made are documented in the release email. The adopters are encouraged to integrate the latest firmware into their products.</w:t>
      </w:r>
    </w:p>
    <w:p w14:paraId="6630E416" w14:textId="30837B9A" w:rsidR="00DE585F" w:rsidRPr="005D795C" w:rsidRDefault="00726227" w:rsidP="00726227">
      <w:pPr>
        <w:rPr>
          <w:color w:val="244061" w:themeColor="accent1" w:themeShade="80"/>
        </w:rPr>
      </w:pPr>
      <w:r w:rsidRPr="005D795C">
        <w:rPr>
          <w:i/>
          <w:color w:val="244061" w:themeColor="accent1" w:themeShade="80"/>
        </w:rPr>
        <w:t xml:space="preserve"> </w:t>
      </w:r>
      <w:r w:rsidR="00DE585F" w:rsidRPr="005D795C">
        <w:rPr>
          <w:color w:val="244061" w:themeColor="accent1" w:themeShade="80"/>
        </w:rPr>
        <w:t>The contact information has been provided in the Release Notes</w:t>
      </w:r>
    </w:p>
    <w:p w14:paraId="7CAAFF73" w14:textId="77777777" w:rsidR="00DE585F" w:rsidRPr="005D795C" w:rsidRDefault="00DE585F" w:rsidP="00DE585F">
      <w:pPr>
        <w:ind w:left="535"/>
        <w:rPr>
          <w:i/>
          <w:color w:val="244061" w:themeColor="accent1" w:themeShade="80"/>
        </w:rPr>
      </w:pPr>
      <w:r w:rsidRPr="005D795C">
        <w:rPr>
          <w:color w:val="244061" w:themeColor="accent1" w:themeShade="80"/>
        </w:rPr>
        <w:t xml:space="preserve">Eaton also has a robust vulnerability response process. In the event of any security vulnerability getting discovered in its products, Eaton patches the vulnerability and releases information bulletin through its cyber security web site - </w:t>
      </w:r>
      <w:r w:rsidRPr="005D795C">
        <w:rPr>
          <w:i/>
          <w:color w:val="244061" w:themeColor="accent1" w:themeShade="80"/>
        </w:rPr>
        <w:t xml:space="preserve">PX Green Confluence page link: </w:t>
      </w:r>
      <w:hyperlink r:id="rId18" w:history="1">
        <w:r w:rsidRPr="005D795C">
          <w:rPr>
            <w:rStyle w:val="Hyperlink"/>
            <w:i/>
            <w:color w:val="244061" w:themeColor="accent1" w:themeShade="80"/>
          </w:rPr>
          <w:t>http://cipt0534.nam.ci.root:8090/display/LTK/Cybersecurity+Issue+Resolution</w:t>
        </w:r>
      </w:hyperlink>
    </w:p>
    <w:p w14:paraId="4716C85A" w14:textId="77777777" w:rsidR="00DE585F" w:rsidRPr="005D795C" w:rsidRDefault="00DE585F" w:rsidP="00DE585F">
      <w:pPr>
        <w:ind w:left="535"/>
        <w:rPr>
          <w:i/>
          <w:color w:val="244061" w:themeColor="accent1" w:themeShade="80"/>
        </w:rPr>
      </w:pPr>
      <w:r w:rsidRPr="005D795C">
        <w:rPr>
          <w:color w:val="244061" w:themeColor="accent1" w:themeShade="80"/>
        </w:rPr>
        <w:t>Release Notes: http://esgit.tcc.etn.com:7990/projects/LTK/repos/babelfish/browse/Tools/RTK_Release_Notes.docx?at=refs%2Fheads%2Fdevelop</w:t>
      </w:r>
      <w:r w:rsidRPr="005D795C">
        <w:rPr>
          <w:i/>
          <w:color w:val="244061" w:themeColor="accent1" w:themeShade="80"/>
        </w:rPr>
        <w:t xml:space="preserve"> </w:t>
      </w:r>
    </w:p>
    <w:p w14:paraId="369FE3D7" w14:textId="77777777" w:rsidR="00DE585F" w:rsidRPr="005D795C" w:rsidRDefault="00DE585F" w:rsidP="00DE585F">
      <w:pPr>
        <w:ind w:left="576"/>
        <w:rPr>
          <w:color w:val="244061" w:themeColor="accent1" w:themeShade="80"/>
        </w:rPr>
      </w:pPr>
      <w:r w:rsidRPr="005D795C">
        <w:rPr>
          <w:color w:val="244061" w:themeColor="accent1" w:themeShade="80"/>
        </w:rPr>
        <w:t>Conduct regular Cybersecurity risk analyses of the organization /system.</w:t>
      </w:r>
    </w:p>
    <w:p w14:paraId="7527AF37" w14:textId="74259561" w:rsidR="006525D3" w:rsidRPr="005D795C" w:rsidRDefault="00DE585F" w:rsidP="00667461">
      <w:pPr>
        <w:ind w:left="576"/>
        <w:rPr>
          <w:color w:val="244061" w:themeColor="accent1" w:themeShade="80"/>
        </w:rPr>
      </w:pPr>
      <w:r w:rsidRPr="005D795C">
        <w:rPr>
          <w:color w:val="244061" w:themeColor="accent1" w:themeShade="80"/>
        </w:rPr>
        <w:t>This exercise should be conducted in conformance with established technical and regulatory frameworks such as IEC 62443 and NERC-CIP.</w:t>
      </w:r>
    </w:p>
    <w:p w14:paraId="5C3A9419" w14:textId="2EBC566E" w:rsidR="009A317C" w:rsidRDefault="006D65E3" w:rsidP="006D65E3">
      <w:pPr>
        <w:pStyle w:val="Heading2"/>
      </w:pPr>
      <w:bookmarkStart w:id="36" w:name="_Toc531782645"/>
      <w:r w:rsidRPr="006D65E3">
        <w:lastRenderedPageBreak/>
        <w:t>Business Continuity / Cybersecurity Disaster Recovery</w:t>
      </w:r>
      <w:bookmarkEnd w:id="36"/>
    </w:p>
    <w:p w14:paraId="56221B9D" w14:textId="77777777" w:rsidR="006C342C" w:rsidRPr="005D795C" w:rsidRDefault="006C342C" w:rsidP="006C342C">
      <w:pPr>
        <w:pStyle w:val="ListParagraph"/>
        <w:ind w:left="576"/>
        <w:rPr>
          <w:b/>
          <w:color w:val="244061" w:themeColor="accent1" w:themeShade="80"/>
        </w:rPr>
      </w:pPr>
      <w:r w:rsidRPr="005D795C">
        <w:rPr>
          <w:b/>
          <w:color w:val="244061" w:themeColor="accent1" w:themeShade="80"/>
        </w:rPr>
        <w:t>Plan for Business Continuity / Cybersecurity Disaster Recovery</w:t>
      </w:r>
    </w:p>
    <w:p w14:paraId="758A39B0" w14:textId="77777777" w:rsidR="006C342C" w:rsidRPr="005D795C" w:rsidRDefault="006C342C" w:rsidP="006C342C">
      <w:pPr>
        <w:pStyle w:val="ListParagraph"/>
        <w:ind w:left="576"/>
        <w:rPr>
          <w:b/>
          <w:color w:val="244061" w:themeColor="accent1" w:themeShade="80"/>
        </w:rPr>
      </w:pPr>
      <w:r w:rsidRPr="005D795C">
        <w:rPr>
          <w:color w:val="244061" w:themeColor="accent1" w:themeShade="80"/>
        </w:rPr>
        <w:t>It’s a Cybersecurity best practice for organizations to plan for Business continuity. Establish an OT Business Continuity plan, periodically review and, where possible, exercise the established continuity plans. Make sure offsite backups include</w:t>
      </w:r>
    </w:p>
    <w:p w14:paraId="52D4051B" w14:textId="77777777" w:rsidR="006C342C" w:rsidRPr="005D795C" w:rsidRDefault="006C342C" w:rsidP="00D133D5">
      <w:pPr>
        <w:pStyle w:val="ListParagraph"/>
        <w:numPr>
          <w:ilvl w:val="0"/>
          <w:numId w:val="15"/>
        </w:numPr>
        <w:rPr>
          <w:color w:val="244061" w:themeColor="accent1" w:themeShade="80"/>
        </w:rPr>
      </w:pPr>
      <w:r w:rsidRPr="005D795C">
        <w:rPr>
          <w:color w:val="244061" w:themeColor="accent1" w:themeShade="80"/>
        </w:rPr>
        <w:t>Backup of the latest f/w copy of</w:t>
      </w:r>
      <w:r w:rsidRPr="005D795C">
        <w:rPr>
          <w:i/>
          <w:color w:val="244061" w:themeColor="accent1" w:themeShade="80"/>
        </w:rPr>
        <w:t xml:space="preserve"> PX Green firmware</w:t>
      </w:r>
      <w:r w:rsidRPr="005D795C">
        <w:rPr>
          <w:color w:val="244061" w:themeColor="accent1" w:themeShade="80"/>
        </w:rPr>
        <w:t>. Make it a part of SOP to update the backup copy as soon as the latest f/w is updated.</w:t>
      </w:r>
    </w:p>
    <w:p w14:paraId="2AD4B381" w14:textId="77777777" w:rsidR="006C342C" w:rsidRPr="005D795C" w:rsidRDefault="006C342C" w:rsidP="00D133D5">
      <w:pPr>
        <w:pStyle w:val="ListParagraph"/>
        <w:numPr>
          <w:ilvl w:val="0"/>
          <w:numId w:val="15"/>
        </w:numPr>
        <w:rPr>
          <w:color w:val="244061" w:themeColor="accent1" w:themeShade="80"/>
        </w:rPr>
      </w:pPr>
      <w:r w:rsidRPr="005D795C">
        <w:rPr>
          <w:color w:val="244061" w:themeColor="accent1" w:themeShade="80"/>
        </w:rPr>
        <w:t>Backup of the most current configuration.</w:t>
      </w:r>
    </w:p>
    <w:p w14:paraId="3CF71569" w14:textId="77777777" w:rsidR="006C342C" w:rsidRPr="005D795C" w:rsidRDefault="006C342C" w:rsidP="00D133D5">
      <w:pPr>
        <w:pStyle w:val="ListParagraph"/>
        <w:numPr>
          <w:ilvl w:val="0"/>
          <w:numId w:val="15"/>
        </w:numPr>
        <w:rPr>
          <w:i/>
          <w:color w:val="244061" w:themeColor="accent1" w:themeShade="80"/>
        </w:rPr>
      </w:pPr>
      <w:r w:rsidRPr="005D795C">
        <w:rPr>
          <w:color w:val="244061" w:themeColor="accent1" w:themeShade="80"/>
        </w:rPr>
        <w:t xml:space="preserve">Documentation of the most current User List. </w:t>
      </w:r>
    </w:p>
    <w:p w14:paraId="6DFD23CD" w14:textId="77777777" w:rsidR="006C342C" w:rsidRPr="005D795C" w:rsidRDefault="006C342C" w:rsidP="006C342C">
      <w:pPr>
        <w:ind w:left="576"/>
        <w:rPr>
          <w:color w:val="244061" w:themeColor="accent1" w:themeShade="80"/>
        </w:rPr>
      </w:pPr>
      <w:r w:rsidRPr="005D795C">
        <w:rPr>
          <w:color w:val="244061" w:themeColor="accent1" w:themeShade="80"/>
        </w:rPr>
        <w:t>Save and securely store the current configurations of the device.</w:t>
      </w:r>
    </w:p>
    <w:p w14:paraId="56E5F831" w14:textId="48FB5AC9" w:rsidR="00893FAE" w:rsidRDefault="006C342C" w:rsidP="00893FAE">
      <w:pPr>
        <w:ind w:left="576"/>
        <w:rPr>
          <w:color w:val="244061" w:themeColor="accent1" w:themeShade="80"/>
        </w:rPr>
      </w:pPr>
      <w:r w:rsidRPr="005D795C">
        <w:rPr>
          <w:color w:val="244061" w:themeColor="accent1" w:themeShade="80"/>
        </w:rPr>
        <w:t xml:space="preserve">Following section describes the details of failures states and backup functions </w:t>
      </w:r>
    </w:p>
    <w:p w14:paraId="1EC143D9" w14:textId="757CFD44" w:rsidR="00C508F2" w:rsidRDefault="006C342C" w:rsidP="00893FAE">
      <w:pPr>
        <w:pStyle w:val="ListParagraph"/>
        <w:numPr>
          <w:ilvl w:val="0"/>
          <w:numId w:val="2"/>
        </w:numPr>
        <w:ind w:left="918"/>
        <w:rPr>
          <w:color w:val="244061" w:themeColor="accent1" w:themeShade="80"/>
        </w:rPr>
      </w:pPr>
      <w:r w:rsidRPr="00C508F2">
        <w:rPr>
          <w:color w:val="244061" w:themeColor="accent1" w:themeShade="80"/>
        </w:rPr>
        <w:t xml:space="preserve">The </w:t>
      </w:r>
      <w:r w:rsidR="007E34E9" w:rsidRPr="00C508F2">
        <w:rPr>
          <w:color w:val="244061" w:themeColor="accent1" w:themeShade="80"/>
        </w:rPr>
        <w:t>PX Green platform supports</w:t>
      </w:r>
      <w:r w:rsidRPr="00C508F2">
        <w:rPr>
          <w:color w:val="244061" w:themeColor="accent1" w:themeShade="80"/>
        </w:rPr>
        <w:t xml:space="preserve"> factory reset to reset the device to default factory settings in case of device failure.</w:t>
      </w:r>
      <w:r w:rsidR="00C508F2">
        <w:rPr>
          <w:color w:val="244061" w:themeColor="accent1" w:themeShade="80"/>
        </w:rPr>
        <w:t xml:space="preserve">  </w:t>
      </w:r>
    </w:p>
    <w:p w14:paraId="06630BC1" w14:textId="7754ABDA" w:rsidR="006C342C" w:rsidRPr="00C508F2" w:rsidRDefault="006C342C" w:rsidP="00893FAE">
      <w:pPr>
        <w:pStyle w:val="ListParagraph"/>
        <w:numPr>
          <w:ilvl w:val="0"/>
          <w:numId w:val="2"/>
        </w:numPr>
        <w:ind w:left="918"/>
        <w:rPr>
          <w:ins w:id="37" w:author="Author"/>
          <w:color w:val="244061" w:themeColor="accent1" w:themeShade="80"/>
        </w:rPr>
      </w:pPr>
      <w:r w:rsidRPr="00C508F2">
        <w:rPr>
          <w:color w:val="244061" w:themeColor="accent1" w:themeShade="80"/>
        </w:rPr>
        <w:t xml:space="preserve">Also a firmware fallback prevention  feature has been planned for future release which would </w:t>
      </w:r>
      <w:r w:rsidRPr="00C508F2">
        <w:rPr>
          <w:color w:val="244061" w:themeColor="accent1" w:themeShade="80"/>
        </w:rPr>
        <w:t>avoid firmware upgrade failure.</w:t>
      </w:r>
    </w:p>
    <w:p w14:paraId="3F7340E5" w14:textId="7F75FD49" w:rsidR="00261F23" w:rsidRDefault="00261F23" w:rsidP="00893FAE">
      <w:bookmarkStart w:id="38" w:name="_Toc531782646"/>
    </w:p>
    <w:p w14:paraId="543D3E83" w14:textId="4C940AA5" w:rsidR="00E42F57" w:rsidRDefault="00E42F57" w:rsidP="00E42F57">
      <w:pPr>
        <w:pStyle w:val="Heading2"/>
      </w:pPr>
      <w:r w:rsidRPr="00E42F57">
        <w:t>Time Synchronization</w:t>
      </w:r>
      <w:bookmarkEnd w:id="38"/>
    </w:p>
    <w:p w14:paraId="0FDAB806" w14:textId="77777777" w:rsidR="00A60582" w:rsidRPr="005D795C" w:rsidRDefault="00A60582" w:rsidP="00A60582">
      <w:pPr>
        <w:ind w:left="0" w:firstLine="576"/>
        <w:rPr>
          <w:color w:val="244061" w:themeColor="accent1" w:themeShade="80"/>
        </w:rPr>
      </w:pPr>
      <w:r w:rsidRPr="005D795C">
        <w:rPr>
          <w:color w:val="244061" w:themeColor="accent1" w:themeShade="80"/>
        </w:rPr>
        <w:t xml:space="preserve">Many operations in power grids, IT networks, heavily depend on precise timing information. </w:t>
      </w:r>
    </w:p>
    <w:p w14:paraId="54D2763A" w14:textId="77777777" w:rsidR="00A60582" w:rsidRPr="005D795C" w:rsidRDefault="00A60582" w:rsidP="00A60582">
      <w:pPr>
        <w:ind w:firstLine="144"/>
        <w:rPr>
          <w:color w:val="244061" w:themeColor="accent1" w:themeShade="80"/>
        </w:rPr>
      </w:pPr>
      <w:r w:rsidRPr="005D795C">
        <w:rPr>
          <w:color w:val="244061" w:themeColor="accent1" w:themeShade="80"/>
        </w:rPr>
        <w:t>Ensure time synchronization provided in the device are properly configured (manual, NTP, SNTP, IEEE 1588)</w:t>
      </w:r>
    </w:p>
    <w:p w14:paraId="7D452824" w14:textId="290E63D1" w:rsidR="00A60582" w:rsidRPr="005D795C" w:rsidRDefault="00A60582" w:rsidP="00A60582">
      <w:pPr>
        <w:ind w:left="576"/>
        <w:rPr>
          <w:color w:val="244061" w:themeColor="accent1" w:themeShade="80"/>
        </w:rPr>
      </w:pPr>
      <w:r w:rsidRPr="005D795C">
        <w:rPr>
          <w:color w:val="244061" w:themeColor="accent1" w:themeShade="80"/>
        </w:rPr>
        <w:t>The platform provide SNTP support which is documented in detail in the Release Notes -&gt; Section 5.1 -&gt; R9 Patch 1 Feature Description.docx -&gt; Release R8 (RTK.1.18.1.0) Feature Details -&gt; Section 5 SNTP Support</w:t>
      </w:r>
    </w:p>
    <w:p w14:paraId="0B3C4FE8" w14:textId="77777777" w:rsidR="003934BF" w:rsidRDefault="003934BF" w:rsidP="00A60582">
      <w:pPr>
        <w:ind w:left="576"/>
      </w:pPr>
    </w:p>
    <w:p w14:paraId="23D233FA" w14:textId="5220B63E" w:rsidR="003934BF" w:rsidRDefault="003934BF" w:rsidP="003934BF">
      <w:pPr>
        <w:pStyle w:val="Heading2"/>
      </w:pPr>
      <w:bookmarkStart w:id="39" w:name="_Toc531782647"/>
      <w:r w:rsidRPr="003934BF">
        <w:t>COTS Security Hardening</w:t>
      </w:r>
      <w:bookmarkEnd w:id="39"/>
    </w:p>
    <w:p w14:paraId="217B93BE" w14:textId="77777777" w:rsidR="00587028" w:rsidRPr="005D795C" w:rsidRDefault="00587028" w:rsidP="00587028">
      <w:pPr>
        <w:ind w:left="576"/>
        <w:rPr>
          <w:color w:val="244061" w:themeColor="accent1" w:themeShade="80"/>
        </w:rPr>
      </w:pPr>
      <w:r w:rsidRPr="005D795C">
        <w:rPr>
          <w:color w:val="244061" w:themeColor="accent1" w:themeShade="80"/>
        </w:rPr>
        <w:t>Eaton recommends that customers Harden the platforms / products that are used to run Eaton applications / products. (eg. Dell computer, Windows Operating System, VmWare ESXi virtual host, Cisco switches, etc.)</w:t>
      </w:r>
    </w:p>
    <w:p w14:paraId="5EB84E67" w14:textId="6765936E" w:rsidR="00587028" w:rsidRPr="005D795C" w:rsidRDefault="00587028" w:rsidP="00367924">
      <w:pPr>
        <w:pStyle w:val="ListParagraph"/>
        <w:ind w:left="576"/>
        <w:rPr>
          <w:color w:val="244061" w:themeColor="accent1" w:themeShade="80"/>
          <w:sz w:val="20"/>
        </w:rPr>
      </w:pPr>
      <w:r w:rsidRPr="005D795C">
        <w:rPr>
          <w:color w:val="244061" w:themeColor="accent1" w:themeShade="80"/>
        </w:rPr>
        <w:t xml:space="preserve">Customers are recommended to refer COTS vendor’s documentation for guidance on Secure hardening of these components. Vendor neutral guidance is made available by Center for Internet Security </w:t>
      </w:r>
      <w:hyperlink r:id="rId19" w:history="1">
        <w:r w:rsidRPr="005D795C">
          <w:rPr>
            <w:rStyle w:val="Hyperlink"/>
            <w:color w:val="244061" w:themeColor="accent1" w:themeShade="80"/>
          </w:rPr>
          <w:t>https://www.cisecurity.org/</w:t>
        </w:r>
      </w:hyperlink>
      <w:r w:rsidRPr="005D795C">
        <w:rPr>
          <w:color w:val="244061" w:themeColor="accent1" w:themeShade="80"/>
          <w:sz w:val="20"/>
        </w:rPr>
        <w:t xml:space="preserve"> </w:t>
      </w:r>
    </w:p>
    <w:p w14:paraId="208646D8" w14:textId="77777777" w:rsidR="005950A0" w:rsidRPr="00367924" w:rsidDel="005F048C" w:rsidRDefault="005950A0" w:rsidP="00367924">
      <w:pPr>
        <w:ind w:left="0"/>
        <w:rPr>
          <w:del w:id="40" w:author="Author"/>
          <w:sz w:val="20"/>
        </w:rPr>
      </w:pPr>
    </w:p>
    <w:p w14:paraId="06A4BF79" w14:textId="3953A850" w:rsidR="003934BF" w:rsidRDefault="002C593D" w:rsidP="002C593D">
      <w:pPr>
        <w:pStyle w:val="Heading2"/>
      </w:pPr>
      <w:bookmarkStart w:id="41" w:name="_Toc531782648"/>
      <w:r w:rsidRPr="002C593D">
        <w:lastRenderedPageBreak/>
        <w:t>Malware defenses</w:t>
      </w:r>
      <w:bookmarkEnd w:id="41"/>
    </w:p>
    <w:p w14:paraId="0BB5079E" w14:textId="77777777" w:rsidR="00C0376F" w:rsidRPr="00F65931" w:rsidRDefault="00C0376F" w:rsidP="00C0376F">
      <w:pPr>
        <w:ind w:left="576"/>
        <w:rPr>
          <w:color w:val="244061" w:themeColor="accent1" w:themeShade="80"/>
        </w:rPr>
      </w:pPr>
      <w:r w:rsidRPr="00F65931">
        <w:rPr>
          <w:color w:val="244061" w:themeColor="accent1" w:themeShade="80"/>
        </w:rPr>
        <w:t>Eaton recommends its customers to deploy adequate Malware defenses to the platforms / products that are used to run Eaton applications / products.</w:t>
      </w:r>
    </w:p>
    <w:p w14:paraId="6C96F1B1" w14:textId="77777777" w:rsidR="00C0376F" w:rsidRPr="00F65931" w:rsidRDefault="00C0376F" w:rsidP="00C0376F">
      <w:pPr>
        <w:ind w:left="576"/>
        <w:rPr>
          <w:color w:val="244061" w:themeColor="accent1" w:themeShade="80"/>
        </w:rPr>
      </w:pPr>
      <w:r w:rsidRPr="00F65931">
        <w:rPr>
          <w:color w:val="244061" w:themeColor="accent1" w:themeShade="80"/>
        </w:rPr>
        <w:t xml:space="preserve">Eaton Cybersecurity Best Practices whitepaper provides additional information about general physical security considerations. </w:t>
      </w:r>
    </w:p>
    <w:p w14:paraId="76D4C087" w14:textId="77777777" w:rsidR="00D519C6" w:rsidRPr="005670A2" w:rsidRDefault="00D519C6" w:rsidP="00C0376F">
      <w:pPr>
        <w:ind w:left="576"/>
      </w:pPr>
    </w:p>
    <w:p w14:paraId="6947D7B8" w14:textId="62D68181" w:rsidR="002C593D" w:rsidRDefault="002F4BE5" w:rsidP="002F4BE5">
      <w:pPr>
        <w:pStyle w:val="Heading2"/>
      </w:pPr>
      <w:bookmarkStart w:id="42" w:name="_Toc531782649"/>
      <w:r w:rsidRPr="002F4BE5">
        <w:t>Customer Application Security</w:t>
      </w:r>
      <w:bookmarkEnd w:id="42"/>
    </w:p>
    <w:p w14:paraId="76207C21" w14:textId="77777777" w:rsidR="002F4BE5" w:rsidRPr="005D795C" w:rsidRDefault="002F4BE5" w:rsidP="002F4BE5">
      <w:pPr>
        <w:ind w:left="576"/>
        <w:rPr>
          <w:color w:val="244061" w:themeColor="accent1" w:themeShade="80"/>
        </w:rPr>
      </w:pPr>
      <w:r w:rsidRPr="005D795C">
        <w:rPr>
          <w:color w:val="244061" w:themeColor="accent1" w:themeShade="80"/>
        </w:rPr>
        <w:t xml:space="preserve">PX Green provides a platform to the customers to develop their applications according to their requirements. These applications may be developed and deployed without adequate security controls, thus opening the attack vector for the underlying device. </w:t>
      </w:r>
    </w:p>
    <w:p w14:paraId="5746EE3B" w14:textId="01820AFC" w:rsidR="002F4BE5" w:rsidRPr="005D795C" w:rsidRDefault="002F4BE5" w:rsidP="002F4BE5">
      <w:pPr>
        <w:ind w:left="576"/>
        <w:rPr>
          <w:color w:val="244061" w:themeColor="accent1" w:themeShade="80"/>
        </w:rPr>
      </w:pPr>
      <w:r w:rsidRPr="005D795C">
        <w:rPr>
          <w:color w:val="244061" w:themeColor="accent1" w:themeShade="80"/>
        </w:rPr>
        <w:t xml:space="preserve">Eaton recommends </w:t>
      </w:r>
      <w:r w:rsidR="00D519C6" w:rsidRPr="005D795C">
        <w:rPr>
          <w:color w:val="244061" w:themeColor="accent1" w:themeShade="80"/>
        </w:rPr>
        <w:t>following</w:t>
      </w:r>
      <w:r w:rsidRPr="005D795C">
        <w:rPr>
          <w:color w:val="244061" w:themeColor="accent1" w:themeShade="80"/>
        </w:rPr>
        <w:t xml:space="preserve"> the below best practices to develop and host the application on the device: -</w:t>
      </w:r>
    </w:p>
    <w:p w14:paraId="572E2B2B"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Communication Protection: -PX Green platform provides option to develop any type of application which may need over the network communication. If application is using over the network communication, then it should be hashed and encrypted as per FIPS 140-2 standard.</w:t>
      </w:r>
    </w:p>
    <w:p w14:paraId="213AF361"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Access enforcement: - The application interface should have proper access enforcement to prevent unauthorized access to the application. Prevent unsuccessful access attempt and implement account lockout. </w:t>
      </w:r>
    </w:p>
    <w:p w14:paraId="6D979326"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Least Privilege: - The application developed by the customers should not run with root account privileges. Root account has the full control over the operating system services. If any security vulnerability occurs in application, it can compromise the complete system. </w:t>
      </w:r>
    </w:p>
    <w:p w14:paraId="6AF4FA82"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Manual Input Checking: - All input/output in the application should be sanitized before storing and processing by the application. </w:t>
      </w:r>
    </w:p>
    <w:p w14:paraId="533B4808"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Sufficient and Minimal Error message content: - The application should generate sufficient error message to diagnose any issue in the application but shouldn’t reveal useful information that can be exploited by malicious users. </w:t>
      </w:r>
    </w:p>
    <w:p w14:paraId="24475005"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Password Management: - Customer application should store and transmit the password in encrypted format. Password complexity should be implemented and password should be masked while setting and entering. </w:t>
      </w:r>
    </w:p>
    <w:p w14:paraId="5ED5A5FB" w14:textId="77777777"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Secure Coding Practices: - Follow secure coding practice while developing applications for the device.</w:t>
      </w:r>
    </w:p>
    <w:p w14:paraId="270CC631" w14:textId="77777777" w:rsidR="00D519C6"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rPr>
        <w:t xml:space="preserve">Remote interactive sessions: - All the remote session to the device should be encrypted, logged and monitored in the device. </w:t>
      </w:r>
    </w:p>
    <w:p w14:paraId="5D23681A" w14:textId="301BFF0C" w:rsidR="002F4BE5" w:rsidRPr="005D795C" w:rsidRDefault="002F4BE5" w:rsidP="00D133D5">
      <w:pPr>
        <w:pStyle w:val="ListParagraph"/>
        <w:numPr>
          <w:ilvl w:val="0"/>
          <w:numId w:val="3"/>
        </w:numPr>
        <w:ind w:left="1346"/>
        <w:rPr>
          <w:color w:val="244061" w:themeColor="accent1" w:themeShade="80"/>
        </w:rPr>
      </w:pPr>
      <w:r w:rsidRPr="005D795C">
        <w:rPr>
          <w:color w:val="244061" w:themeColor="accent1" w:themeShade="80"/>
          <w:szCs w:val="20"/>
        </w:rPr>
        <w:t>Event log generation: - The application should have the capability to log Security related events with time and date and the associated user in the device.</w:t>
      </w:r>
    </w:p>
    <w:p w14:paraId="002711FC" w14:textId="77777777" w:rsidR="00B6749A" w:rsidRPr="00B6749A" w:rsidRDefault="00B6749A" w:rsidP="00B6749A">
      <w:pPr>
        <w:pStyle w:val="ListParagraph"/>
        <w:ind w:left="1346"/>
      </w:pPr>
    </w:p>
    <w:p w14:paraId="00111820" w14:textId="7A280574" w:rsidR="00B6749A" w:rsidRDefault="00B6749A" w:rsidP="00B6749A">
      <w:pPr>
        <w:pStyle w:val="Heading2"/>
      </w:pPr>
      <w:bookmarkStart w:id="43" w:name="_Toc531782650"/>
      <w:r w:rsidRPr="00B6749A">
        <w:lastRenderedPageBreak/>
        <w:t>Sensitive Information Disclosure</w:t>
      </w:r>
      <w:bookmarkEnd w:id="43"/>
    </w:p>
    <w:p w14:paraId="00356F44" w14:textId="77777777" w:rsidR="005678E8" w:rsidRPr="005D795C" w:rsidRDefault="005678E8" w:rsidP="005678E8">
      <w:pPr>
        <w:ind w:left="576"/>
        <w:rPr>
          <w:color w:val="244061" w:themeColor="accent1" w:themeShade="80"/>
        </w:rPr>
      </w:pPr>
      <w:r w:rsidRPr="005D795C">
        <w:rPr>
          <w:color w:val="244061" w:themeColor="accent1" w:themeShade="80"/>
        </w:rPr>
        <w:t>Eaton recommends that sensitive information (i.e. connectivity, log data, personnel information) which may be stored by adapter products based on PX Green platform be adequately protected through the deployment of Organizational Security Practices.</w:t>
      </w:r>
    </w:p>
    <w:p w14:paraId="44800444" w14:textId="77777777" w:rsidR="005678E8" w:rsidRPr="000D327E" w:rsidRDefault="005678E8" w:rsidP="005678E8">
      <w:pPr>
        <w:ind w:left="576"/>
        <w:rPr>
          <w:color w:val="244061" w:themeColor="accent1" w:themeShade="80"/>
        </w:rPr>
      </w:pPr>
      <w:r w:rsidRPr="000D327E">
        <w:rPr>
          <w:color w:val="244061" w:themeColor="accent1" w:themeShade="80"/>
        </w:rPr>
        <w:t>The potential Sensitive information are</w:t>
      </w:r>
    </w:p>
    <w:p w14:paraId="44D8EB5F" w14:textId="77777777" w:rsidR="0077307B" w:rsidRPr="000D327E" w:rsidRDefault="0077307B" w:rsidP="00D133D5">
      <w:pPr>
        <w:pStyle w:val="ListParagraph"/>
        <w:numPr>
          <w:ilvl w:val="0"/>
          <w:numId w:val="16"/>
        </w:numPr>
        <w:rPr>
          <w:color w:val="244061" w:themeColor="accent1" w:themeShade="80"/>
        </w:rPr>
      </w:pPr>
      <w:r w:rsidRPr="000D327E">
        <w:rPr>
          <w:color w:val="244061" w:themeColor="accent1" w:themeShade="80"/>
        </w:rPr>
        <w:t>Logs stored in RAM or Flash</w:t>
      </w:r>
    </w:p>
    <w:p w14:paraId="50CA6816" w14:textId="77777777" w:rsidR="0077307B" w:rsidRPr="000D327E" w:rsidRDefault="0077307B" w:rsidP="00D133D5">
      <w:pPr>
        <w:pStyle w:val="ListParagraph"/>
        <w:numPr>
          <w:ilvl w:val="0"/>
          <w:numId w:val="16"/>
        </w:numPr>
        <w:rPr>
          <w:color w:val="244061" w:themeColor="accent1" w:themeShade="80"/>
        </w:rPr>
      </w:pPr>
      <w:r w:rsidRPr="000D327E">
        <w:rPr>
          <w:color w:val="244061" w:themeColor="accent1" w:themeShade="80"/>
        </w:rPr>
        <w:t xml:space="preserve">User details </w:t>
      </w:r>
    </w:p>
    <w:p w14:paraId="1CC04273" w14:textId="3ABAFAFA" w:rsidR="0077307B" w:rsidRDefault="0077307B" w:rsidP="00D133D5">
      <w:pPr>
        <w:pStyle w:val="ListParagraph"/>
        <w:numPr>
          <w:ilvl w:val="0"/>
          <w:numId w:val="16"/>
        </w:numPr>
        <w:rPr>
          <w:color w:val="244061" w:themeColor="accent1" w:themeShade="80"/>
        </w:rPr>
      </w:pPr>
      <w:r w:rsidRPr="000D327E">
        <w:rPr>
          <w:color w:val="244061" w:themeColor="accent1" w:themeShade="80"/>
        </w:rPr>
        <w:t>Fault details</w:t>
      </w:r>
    </w:p>
    <w:p w14:paraId="4C9F14D8" w14:textId="77777777" w:rsidR="00974A22" w:rsidRDefault="00974A22" w:rsidP="00974A22">
      <w:pPr>
        <w:pStyle w:val="ListParagraph"/>
        <w:ind w:left="1080"/>
        <w:rPr>
          <w:color w:val="244061" w:themeColor="accent1" w:themeShade="80"/>
        </w:rPr>
      </w:pPr>
    </w:p>
    <w:p w14:paraId="0DEF8D78" w14:textId="77777777" w:rsidR="00974A22" w:rsidRPr="000D327E" w:rsidRDefault="00974A22" w:rsidP="00974A22">
      <w:pPr>
        <w:pStyle w:val="ListParagraph"/>
        <w:ind w:left="1080"/>
        <w:rPr>
          <w:color w:val="244061" w:themeColor="accent1" w:themeShade="80"/>
        </w:rPr>
      </w:pPr>
      <w:bookmarkStart w:id="44" w:name="_GoBack"/>
      <w:bookmarkEnd w:id="44"/>
    </w:p>
    <w:p w14:paraId="0842BC74" w14:textId="397C8A55" w:rsidR="00DD04DF" w:rsidRPr="00A91318" w:rsidRDefault="00A91318" w:rsidP="00A91318">
      <w:pPr>
        <w:pStyle w:val="Heading1NoLine"/>
      </w:pPr>
      <w:bookmarkStart w:id="45" w:name="_Toc531782651"/>
      <w:r w:rsidRPr="00A91318">
        <w:t>Known Issues</w:t>
      </w:r>
      <w:bookmarkEnd w:id="45"/>
    </w:p>
    <w:tbl>
      <w:tblPr>
        <w:tblStyle w:val="TableGrid"/>
        <w:tblW w:w="0" w:type="auto"/>
        <w:tblLook w:val="04A0" w:firstRow="1" w:lastRow="0" w:firstColumn="1" w:lastColumn="0" w:noHBand="0" w:noVBand="1"/>
      </w:tblPr>
      <w:tblGrid>
        <w:gridCol w:w="2518"/>
        <w:gridCol w:w="3493"/>
        <w:gridCol w:w="1211"/>
        <w:gridCol w:w="2696"/>
      </w:tblGrid>
      <w:tr w:rsidR="007478A2" w14:paraId="271EE918" w14:textId="266A1B14" w:rsidTr="008B555D">
        <w:trPr>
          <w:trHeight w:val="330"/>
        </w:trPr>
        <w:tc>
          <w:tcPr>
            <w:tcW w:w="2518" w:type="dxa"/>
          </w:tcPr>
          <w:p w14:paraId="45BD1FAF" w14:textId="73C4126F" w:rsidR="007478A2" w:rsidRPr="006613A1" w:rsidRDefault="007478A2">
            <w:pPr>
              <w:ind w:left="0"/>
              <w:rPr>
                <w:rFonts w:ascii="Calibri" w:eastAsiaTheme="majorEastAsia" w:hAnsi="Calibri" w:cstheme="majorBidi"/>
                <w:b/>
                <w:bCs/>
                <w:color w:val="365F91" w:themeColor="accent1" w:themeShade="BF"/>
                <w:sz w:val="24"/>
                <w:szCs w:val="28"/>
              </w:rPr>
            </w:pPr>
            <w:r w:rsidRPr="006613A1">
              <w:rPr>
                <w:rFonts w:ascii="Calibri" w:eastAsiaTheme="majorEastAsia" w:hAnsi="Calibri" w:cstheme="majorBidi"/>
                <w:b/>
                <w:bCs/>
                <w:color w:val="365F91" w:themeColor="accent1" w:themeShade="BF"/>
                <w:sz w:val="24"/>
                <w:szCs w:val="28"/>
              </w:rPr>
              <w:t>Finding No.</w:t>
            </w:r>
          </w:p>
        </w:tc>
        <w:tc>
          <w:tcPr>
            <w:tcW w:w="3493" w:type="dxa"/>
          </w:tcPr>
          <w:p w14:paraId="4A04D536" w14:textId="4BCE4225" w:rsidR="007478A2" w:rsidRPr="006613A1" w:rsidRDefault="007478A2" w:rsidP="007478A2">
            <w:pPr>
              <w:ind w:left="0"/>
              <w:rPr>
                <w:rFonts w:ascii="Calibri" w:eastAsiaTheme="majorEastAsia" w:hAnsi="Calibri" w:cstheme="majorBidi"/>
                <w:b/>
                <w:bCs/>
                <w:color w:val="365F91" w:themeColor="accent1" w:themeShade="BF"/>
                <w:sz w:val="24"/>
                <w:szCs w:val="28"/>
              </w:rPr>
            </w:pPr>
            <w:r w:rsidRPr="006613A1">
              <w:rPr>
                <w:rFonts w:ascii="Calibri" w:eastAsiaTheme="majorEastAsia" w:hAnsi="Calibri" w:cstheme="majorBidi"/>
                <w:b/>
                <w:bCs/>
                <w:color w:val="365F91" w:themeColor="accent1" w:themeShade="BF"/>
                <w:sz w:val="24"/>
                <w:szCs w:val="28"/>
              </w:rPr>
              <w:t xml:space="preserve">Title </w:t>
            </w:r>
            <w:r>
              <w:rPr>
                <w:rFonts w:ascii="Calibri" w:eastAsiaTheme="majorEastAsia" w:hAnsi="Calibri" w:cstheme="majorBidi"/>
                <w:b/>
                <w:bCs/>
                <w:color w:val="365F91" w:themeColor="accent1" w:themeShade="BF"/>
                <w:sz w:val="24"/>
                <w:szCs w:val="28"/>
              </w:rPr>
              <w:t xml:space="preserve">&amp; </w:t>
            </w:r>
            <w:r w:rsidRPr="006613A1">
              <w:rPr>
                <w:rFonts w:ascii="Calibri" w:eastAsiaTheme="majorEastAsia" w:hAnsi="Calibri" w:cstheme="majorBidi"/>
                <w:b/>
                <w:bCs/>
                <w:color w:val="365F91" w:themeColor="accent1" w:themeShade="BF"/>
                <w:sz w:val="24"/>
                <w:szCs w:val="28"/>
              </w:rPr>
              <w:t>Description</w:t>
            </w:r>
          </w:p>
        </w:tc>
        <w:tc>
          <w:tcPr>
            <w:tcW w:w="1211" w:type="dxa"/>
          </w:tcPr>
          <w:p w14:paraId="36744F9C" w14:textId="47A7C5A4" w:rsidR="007478A2" w:rsidRPr="006613A1" w:rsidRDefault="007478A2" w:rsidP="004518DA">
            <w:pPr>
              <w:ind w:left="0"/>
              <w:jc w:val="center"/>
              <w:rPr>
                <w:rFonts w:ascii="Calibri" w:eastAsiaTheme="majorEastAsia" w:hAnsi="Calibri" w:cstheme="majorBidi"/>
                <w:b/>
                <w:bCs/>
                <w:color w:val="365F91" w:themeColor="accent1" w:themeShade="BF"/>
                <w:sz w:val="24"/>
                <w:szCs w:val="28"/>
              </w:rPr>
            </w:pPr>
            <w:r w:rsidRPr="006613A1">
              <w:rPr>
                <w:rFonts w:ascii="Calibri" w:eastAsiaTheme="majorEastAsia" w:hAnsi="Calibri" w:cstheme="majorBidi"/>
                <w:b/>
                <w:bCs/>
                <w:color w:val="365F91" w:themeColor="accent1" w:themeShade="BF"/>
                <w:sz w:val="24"/>
                <w:szCs w:val="28"/>
              </w:rPr>
              <w:t>Severity</w:t>
            </w:r>
          </w:p>
        </w:tc>
        <w:tc>
          <w:tcPr>
            <w:tcW w:w="2696" w:type="dxa"/>
          </w:tcPr>
          <w:p w14:paraId="4F9D8556" w14:textId="716C6CF1" w:rsidR="007478A2" w:rsidRPr="006613A1" w:rsidRDefault="007478A2" w:rsidP="004518DA">
            <w:pPr>
              <w:ind w:left="0"/>
              <w:jc w:val="center"/>
              <w:rPr>
                <w:rFonts w:ascii="Calibri" w:eastAsiaTheme="majorEastAsia" w:hAnsi="Calibri" w:cstheme="majorBidi"/>
                <w:b/>
                <w:bCs/>
                <w:color w:val="365F91" w:themeColor="accent1" w:themeShade="BF"/>
                <w:sz w:val="24"/>
                <w:szCs w:val="28"/>
              </w:rPr>
            </w:pPr>
            <w:r>
              <w:rPr>
                <w:rFonts w:ascii="Calibri" w:eastAsiaTheme="majorEastAsia" w:hAnsi="Calibri" w:cstheme="majorBidi"/>
                <w:b/>
                <w:bCs/>
                <w:color w:val="365F91" w:themeColor="accent1" w:themeShade="BF"/>
                <w:sz w:val="24"/>
                <w:szCs w:val="28"/>
              </w:rPr>
              <w:t>Recommendation</w:t>
            </w:r>
          </w:p>
        </w:tc>
      </w:tr>
      <w:tr w:rsidR="007478A2" w14:paraId="4DE29FCD" w14:textId="6911217C" w:rsidTr="008B555D">
        <w:trPr>
          <w:trHeight w:val="2600"/>
        </w:trPr>
        <w:tc>
          <w:tcPr>
            <w:tcW w:w="2518" w:type="dxa"/>
          </w:tcPr>
          <w:p w14:paraId="67E0F3E4" w14:textId="7E9B9861"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CCoE_PXGreen_PAR_006</w:t>
            </w:r>
          </w:p>
        </w:tc>
        <w:tc>
          <w:tcPr>
            <w:tcW w:w="3493" w:type="dxa"/>
          </w:tcPr>
          <w:p w14:paraId="05AF769B" w14:textId="551CE8A6" w:rsidR="007478A2" w:rsidRPr="000C731A" w:rsidRDefault="007478A2">
            <w:pPr>
              <w:ind w:left="0"/>
              <w:rPr>
                <w:rFonts w:ascii="Calibri" w:eastAsiaTheme="majorEastAsia" w:hAnsi="Calibri" w:cstheme="majorBidi"/>
                <w:b/>
                <w:bCs/>
                <w:color w:val="244061" w:themeColor="accent1" w:themeShade="80"/>
                <w:szCs w:val="28"/>
              </w:rPr>
            </w:pPr>
            <w:r>
              <w:rPr>
                <w:rFonts w:ascii="Calibri" w:eastAsiaTheme="majorEastAsia" w:hAnsi="Calibri" w:cstheme="majorBidi"/>
                <w:b/>
                <w:bCs/>
                <w:color w:val="244061" w:themeColor="accent1" w:themeShade="80"/>
                <w:szCs w:val="28"/>
              </w:rPr>
              <w:t xml:space="preserve">Title: </w:t>
            </w:r>
            <w:r w:rsidRPr="000C731A">
              <w:rPr>
                <w:rFonts w:ascii="Calibri" w:eastAsiaTheme="majorEastAsia" w:hAnsi="Calibri" w:cstheme="majorBidi"/>
                <w:b/>
                <w:bCs/>
                <w:color w:val="244061" w:themeColor="accent1" w:themeShade="80"/>
                <w:szCs w:val="28"/>
              </w:rPr>
              <w:t>Outdated Third Party Components</w:t>
            </w:r>
          </w:p>
          <w:p w14:paraId="67B8BB32" w14:textId="51161DCB" w:rsidR="007478A2" w:rsidRPr="005D795C" w:rsidRDefault="007478A2">
            <w:pPr>
              <w:ind w:left="0"/>
              <w:rPr>
                <w:rFonts w:ascii="Calibri" w:eastAsiaTheme="majorEastAsia" w:hAnsi="Calibri" w:cstheme="majorBidi"/>
                <w:bCs/>
                <w:color w:val="244061" w:themeColor="accent1" w:themeShade="80"/>
                <w:szCs w:val="28"/>
              </w:rPr>
            </w:pPr>
            <w:r w:rsidRPr="000C731A">
              <w:rPr>
                <w:rFonts w:ascii="Calibri" w:eastAsiaTheme="majorEastAsia" w:hAnsi="Calibri" w:cstheme="majorBidi"/>
                <w:b/>
                <w:bCs/>
                <w:color w:val="244061" w:themeColor="accent1" w:themeShade="80"/>
                <w:szCs w:val="28"/>
              </w:rPr>
              <w:t xml:space="preserve">Description: </w:t>
            </w:r>
            <w:r w:rsidRPr="005D795C">
              <w:rPr>
                <w:rFonts w:ascii="Calibri" w:eastAsiaTheme="majorEastAsia" w:hAnsi="Calibri" w:cstheme="majorBidi"/>
                <w:bCs/>
                <w:color w:val="244061" w:themeColor="accent1" w:themeShade="80"/>
                <w:szCs w:val="28"/>
              </w:rPr>
              <w:t xml:space="preserve">Third Party Libraries are a major source of vulnerabilities.  Product teams need to continually watchout for  the vulnerabilities being reported in the components that are used in the product and should be kept up to date in order to fix security related issues. PX Green has High Severity components : </w:t>
            </w:r>
            <w:r w:rsidRPr="005D795C">
              <w:rPr>
                <w:rFonts w:ascii="Calibri" w:eastAsiaTheme="majorEastAsia" w:hAnsi="Calibri" w:cstheme="majorBidi"/>
                <w:bCs/>
                <w:color w:val="244061" w:themeColor="accent1" w:themeShade="80"/>
                <w:szCs w:val="28"/>
              </w:rPr>
              <w:t xml:space="preserve"> Matrix SSL </w:t>
            </w:r>
            <w:r w:rsidRPr="005D795C">
              <w:rPr>
                <w:rFonts w:ascii="Calibri" w:eastAsiaTheme="majorEastAsia" w:hAnsi="Calibri" w:cstheme="majorBidi"/>
                <w:bCs/>
                <w:color w:val="244061" w:themeColor="accent1" w:themeShade="80"/>
                <w:szCs w:val="28"/>
              </w:rPr>
              <w:t> mbed TLS</w:t>
            </w:r>
          </w:p>
        </w:tc>
        <w:tc>
          <w:tcPr>
            <w:tcW w:w="1211" w:type="dxa"/>
          </w:tcPr>
          <w:p w14:paraId="249D657B" w14:textId="77777777"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Critical</w:t>
            </w:r>
          </w:p>
          <w:p w14:paraId="34F248E1" w14:textId="0B1F6111" w:rsidR="007478A2" w:rsidRPr="005D795C" w:rsidRDefault="007478A2">
            <w:pPr>
              <w:ind w:left="0"/>
              <w:rPr>
                <w:rFonts w:ascii="Calibri" w:eastAsiaTheme="majorEastAsia" w:hAnsi="Calibri" w:cstheme="majorBidi"/>
                <w:bCs/>
                <w:color w:val="244061" w:themeColor="accent1" w:themeShade="80"/>
                <w:szCs w:val="28"/>
              </w:rPr>
            </w:pPr>
          </w:p>
        </w:tc>
        <w:tc>
          <w:tcPr>
            <w:tcW w:w="2696" w:type="dxa"/>
          </w:tcPr>
          <w:p w14:paraId="513E8BCE" w14:textId="1FD147ED" w:rsidR="007478A2" w:rsidRPr="005D795C" w:rsidRDefault="007478A2" w:rsidP="000C731A">
            <w:pPr>
              <w:ind w:left="0"/>
              <w:rPr>
                <w:rFonts w:ascii="Calibri" w:eastAsiaTheme="majorEastAsia" w:hAnsi="Calibri" w:cstheme="majorBidi"/>
                <w:bCs/>
                <w:color w:val="244061" w:themeColor="accent1" w:themeShade="80"/>
                <w:szCs w:val="28"/>
              </w:rPr>
            </w:pPr>
            <w:r>
              <w:rPr>
                <w:rFonts w:ascii="Calibri" w:eastAsiaTheme="majorEastAsia" w:hAnsi="Calibri" w:cstheme="majorBidi"/>
                <w:bCs/>
                <w:color w:val="244061" w:themeColor="accent1" w:themeShade="80"/>
                <w:szCs w:val="28"/>
              </w:rPr>
              <w:t>This w</w:t>
            </w:r>
            <w:r w:rsidRPr="005D795C">
              <w:rPr>
                <w:rFonts w:ascii="Calibri" w:eastAsiaTheme="majorEastAsia" w:hAnsi="Calibri" w:cstheme="majorBidi"/>
                <w:bCs/>
                <w:color w:val="244061" w:themeColor="accent1" w:themeShade="80"/>
                <w:szCs w:val="28"/>
              </w:rPr>
              <w:t>ill be available in R10 Patch1 release of PX Green</w:t>
            </w:r>
          </w:p>
        </w:tc>
      </w:tr>
      <w:tr w:rsidR="007478A2" w14:paraId="65B88B47" w14:textId="67863E0B" w:rsidTr="008B555D">
        <w:trPr>
          <w:trHeight w:val="390"/>
        </w:trPr>
        <w:tc>
          <w:tcPr>
            <w:tcW w:w="2518" w:type="dxa"/>
          </w:tcPr>
          <w:p w14:paraId="0A1960EE" w14:textId="74E51BD6" w:rsidR="007478A2" w:rsidRPr="005D795C" w:rsidRDefault="007478A2">
            <w:pPr>
              <w:ind w:left="0"/>
              <w:rPr>
                <w:rFonts w:ascii="Calibri" w:eastAsiaTheme="majorEastAsia" w:hAnsi="Calibri" w:cstheme="majorBidi"/>
                <w:b/>
                <w:bCs/>
                <w:color w:val="244061" w:themeColor="accent1" w:themeShade="80"/>
                <w:sz w:val="32"/>
                <w:szCs w:val="28"/>
              </w:rPr>
            </w:pPr>
            <w:r w:rsidRPr="005D795C">
              <w:rPr>
                <w:rFonts w:ascii="Calibri" w:eastAsiaTheme="majorEastAsia" w:hAnsi="Calibri" w:cstheme="majorBidi"/>
                <w:bCs/>
                <w:color w:val="244061" w:themeColor="accent1" w:themeShade="80"/>
                <w:szCs w:val="28"/>
              </w:rPr>
              <w:t>CCoE_PXGreen_PAR_008</w:t>
            </w:r>
          </w:p>
        </w:tc>
        <w:tc>
          <w:tcPr>
            <w:tcW w:w="3493" w:type="dxa"/>
          </w:tcPr>
          <w:p w14:paraId="679C5DA6" w14:textId="35260AF7" w:rsidR="007478A2" w:rsidRPr="00241315" w:rsidRDefault="007478A2" w:rsidP="004518DA">
            <w:pPr>
              <w:ind w:left="0"/>
              <w:rPr>
                <w:rFonts w:ascii="Calibri" w:eastAsiaTheme="majorEastAsia" w:hAnsi="Calibri" w:cstheme="majorBidi"/>
                <w:b/>
                <w:bCs/>
                <w:color w:val="244061" w:themeColor="accent1" w:themeShade="80"/>
                <w:szCs w:val="28"/>
              </w:rPr>
            </w:pPr>
            <w:r>
              <w:rPr>
                <w:rFonts w:ascii="Calibri" w:eastAsiaTheme="majorEastAsia" w:hAnsi="Calibri" w:cstheme="majorBidi"/>
                <w:b/>
                <w:bCs/>
                <w:color w:val="244061" w:themeColor="accent1" w:themeShade="80"/>
                <w:szCs w:val="28"/>
              </w:rPr>
              <w:t xml:space="preserve">Title: </w:t>
            </w:r>
            <w:r w:rsidRPr="00241315">
              <w:rPr>
                <w:rFonts w:ascii="Calibri" w:eastAsiaTheme="majorEastAsia" w:hAnsi="Calibri" w:cstheme="majorBidi"/>
                <w:b/>
                <w:bCs/>
                <w:color w:val="244061" w:themeColor="accent1" w:themeShade="80"/>
                <w:szCs w:val="28"/>
              </w:rPr>
              <w:t>Authentication over Plain Text Protocol - HTTP</w:t>
            </w:r>
          </w:p>
          <w:p w14:paraId="5376CF98" w14:textId="0F7F8771" w:rsidR="007478A2" w:rsidRPr="005D795C" w:rsidRDefault="007478A2" w:rsidP="004518DA">
            <w:pPr>
              <w:ind w:left="0"/>
              <w:rPr>
                <w:rFonts w:ascii="Calibri" w:eastAsiaTheme="majorEastAsia" w:hAnsi="Calibri" w:cstheme="majorBidi"/>
                <w:bCs/>
                <w:color w:val="244061" w:themeColor="accent1" w:themeShade="80"/>
                <w:szCs w:val="28"/>
              </w:rPr>
            </w:pPr>
            <w:r w:rsidRPr="00241315">
              <w:rPr>
                <w:rFonts w:ascii="Calibri" w:eastAsiaTheme="majorEastAsia" w:hAnsi="Calibri" w:cstheme="majorBidi"/>
                <w:b/>
                <w:bCs/>
                <w:color w:val="244061" w:themeColor="accent1" w:themeShade="80"/>
                <w:szCs w:val="28"/>
              </w:rPr>
              <w:t>Description:</w:t>
            </w:r>
            <w:r>
              <w:rPr>
                <w:rFonts w:ascii="Calibri" w:eastAsiaTheme="majorEastAsia" w:hAnsi="Calibri" w:cstheme="majorBidi"/>
                <w:bCs/>
                <w:color w:val="244061" w:themeColor="accent1" w:themeShade="80"/>
                <w:szCs w:val="28"/>
              </w:rPr>
              <w:t xml:space="preserve"> </w:t>
            </w:r>
            <w:r w:rsidRPr="005D795C">
              <w:rPr>
                <w:rFonts w:ascii="Calibri" w:eastAsiaTheme="majorEastAsia" w:hAnsi="Calibri" w:cstheme="majorBidi"/>
                <w:bCs/>
                <w:color w:val="244061" w:themeColor="accent1" w:themeShade="80"/>
                <w:szCs w:val="28"/>
              </w:rPr>
              <w:t xml:space="preserve">Plain text protocols such as HTTP does not offer encryption to the data stream, when sensitive information such as username, password, Auth tokens, API keys etc. are sent across network using HTTP, an attacker/user with malicious intent/ ISP/ Proxy devices could log and retrieve these information, thereby compromising the target service. </w:t>
            </w:r>
          </w:p>
          <w:p w14:paraId="1006E572" w14:textId="77777777" w:rsidR="007478A2" w:rsidRPr="005D795C" w:rsidRDefault="007478A2" w:rsidP="004518DA">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 xml:space="preserve"> </w:t>
            </w:r>
          </w:p>
          <w:p w14:paraId="739CF71D" w14:textId="77777777" w:rsidR="007478A2" w:rsidRPr="005D795C" w:rsidRDefault="007478A2" w:rsidP="004518DA">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lastRenderedPageBreak/>
              <w:t xml:space="preserve">Cyber Security CCOE has identified PXGreen accepts digest authentication and its token values over HTTP. HTTPS is implemented, however the device/ web server configuration does not redirect requests received by HTTP (port 80) to HTTPS (port 443). </w:t>
            </w:r>
          </w:p>
          <w:p w14:paraId="67C11648" w14:textId="77777777" w:rsidR="007478A2" w:rsidRPr="005D795C" w:rsidRDefault="007478A2" w:rsidP="004518DA">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 xml:space="preserve"> </w:t>
            </w:r>
          </w:p>
          <w:p w14:paraId="7306B5BC" w14:textId="7580C702" w:rsidR="007478A2" w:rsidRPr="005D795C" w:rsidRDefault="007478A2" w:rsidP="004518DA">
            <w:pPr>
              <w:ind w:left="0"/>
              <w:rPr>
                <w:rFonts w:ascii="Calibri" w:eastAsiaTheme="majorEastAsia" w:hAnsi="Calibri" w:cstheme="majorBidi"/>
                <w:b/>
                <w:bCs/>
                <w:color w:val="244061" w:themeColor="accent1" w:themeShade="80"/>
                <w:sz w:val="32"/>
                <w:szCs w:val="28"/>
              </w:rPr>
            </w:pPr>
            <w:r w:rsidRPr="005D795C">
              <w:rPr>
                <w:rFonts w:ascii="Calibri" w:eastAsiaTheme="majorEastAsia" w:hAnsi="Calibri" w:cstheme="majorBidi"/>
                <w:bCs/>
                <w:color w:val="244061" w:themeColor="accent1" w:themeShade="80"/>
                <w:szCs w:val="28"/>
              </w:rPr>
              <w:t>An attacker could simply perform Man-in-The-Middle attacks to obtain digest auth tokens, replay those valid tokens and compromise PXGreen or its adopters sharing same codebase. Once gained credentials, an attacker could perform Read/Write operation on devices</w:t>
            </w:r>
          </w:p>
        </w:tc>
        <w:tc>
          <w:tcPr>
            <w:tcW w:w="1211" w:type="dxa"/>
          </w:tcPr>
          <w:p w14:paraId="6376F597" w14:textId="685F856B" w:rsidR="007478A2" w:rsidRPr="005D795C" w:rsidRDefault="007478A2">
            <w:pPr>
              <w:ind w:left="0"/>
              <w:rPr>
                <w:rFonts w:ascii="Calibri" w:eastAsiaTheme="majorEastAsia" w:hAnsi="Calibri" w:cstheme="majorBidi"/>
                <w:bCs/>
                <w:color w:val="244061" w:themeColor="accent1" w:themeShade="80"/>
                <w:sz w:val="32"/>
                <w:szCs w:val="28"/>
              </w:rPr>
            </w:pPr>
            <w:r w:rsidRPr="005D795C">
              <w:rPr>
                <w:rFonts w:ascii="Calibri" w:eastAsiaTheme="majorEastAsia" w:hAnsi="Calibri" w:cstheme="majorBidi"/>
                <w:bCs/>
                <w:color w:val="244061" w:themeColor="accent1" w:themeShade="80"/>
                <w:szCs w:val="28"/>
              </w:rPr>
              <w:lastRenderedPageBreak/>
              <w:t>High</w:t>
            </w:r>
          </w:p>
        </w:tc>
        <w:tc>
          <w:tcPr>
            <w:tcW w:w="2696" w:type="dxa"/>
          </w:tcPr>
          <w:p w14:paraId="24070E87" w14:textId="50F4CBC9" w:rsidR="007478A2" w:rsidRPr="005D795C" w:rsidRDefault="008748B2" w:rsidP="008748B2">
            <w:pPr>
              <w:ind w:left="0"/>
              <w:rPr>
                <w:rFonts w:ascii="Calibri" w:eastAsiaTheme="majorEastAsia" w:hAnsi="Calibri" w:cstheme="majorBidi"/>
                <w:bCs/>
                <w:color w:val="244061" w:themeColor="accent1" w:themeShade="80"/>
                <w:szCs w:val="28"/>
              </w:rPr>
            </w:pPr>
            <w:r w:rsidRPr="008748B2">
              <w:rPr>
                <w:rFonts w:ascii="Calibri" w:eastAsiaTheme="majorEastAsia" w:hAnsi="Calibri" w:cstheme="majorBidi"/>
                <w:bCs/>
                <w:color w:val="244061" w:themeColor="accent1" w:themeShade="80"/>
                <w:szCs w:val="28"/>
              </w:rPr>
              <w:t xml:space="preserve">PX Green </w:t>
            </w:r>
            <w:r>
              <w:rPr>
                <w:rFonts w:ascii="Calibri" w:eastAsiaTheme="majorEastAsia" w:hAnsi="Calibri" w:cstheme="majorBidi"/>
                <w:bCs/>
                <w:color w:val="244061" w:themeColor="accent1" w:themeShade="80"/>
                <w:szCs w:val="28"/>
              </w:rPr>
              <w:t>s</w:t>
            </w:r>
            <w:r w:rsidRPr="008748B2">
              <w:rPr>
                <w:rFonts w:ascii="Calibri" w:eastAsiaTheme="majorEastAsia" w:hAnsi="Calibri" w:cstheme="majorBidi"/>
                <w:bCs/>
                <w:color w:val="244061" w:themeColor="accent1" w:themeShade="80"/>
                <w:szCs w:val="28"/>
              </w:rPr>
              <w:t xml:space="preserve">upports redirection to HTTPS(port 443) </w:t>
            </w:r>
            <w:r>
              <w:rPr>
                <w:rFonts w:ascii="Calibri" w:eastAsiaTheme="majorEastAsia" w:hAnsi="Calibri" w:cstheme="majorBidi"/>
                <w:bCs/>
                <w:color w:val="244061" w:themeColor="accent1" w:themeShade="80"/>
                <w:szCs w:val="28"/>
              </w:rPr>
              <w:t xml:space="preserve">when </w:t>
            </w:r>
            <w:r w:rsidRPr="008748B2">
              <w:rPr>
                <w:rFonts w:ascii="Calibri" w:eastAsiaTheme="majorEastAsia" w:hAnsi="Calibri" w:cstheme="majorBidi"/>
                <w:bCs/>
                <w:color w:val="244061" w:themeColor="accent1" w:themeShade="80"/>
                <w:szCs w:val="28"/>
              </w:rPr>
              <w:t>HTTP is disabled</w:t>
            </w:r>
            <w:r>
              <w:rPr>
                <w:rFonts w:ascii="Calibri" w:eastAsiaTheme="majorEastAsia" w:hAnsi="Calibri" w:cstheme="majorBidi"/>
                <w:bCs/>
                <w:color w:val="244061" w:themeColor="accent1" w:themeShade="80"/>
                <w:szCs w:val="28"/>
              </w:rPr>
              <w:t>. It is recommended that the adopters keep HTTP disabled by default. This can be done from the DCi sheet.</w:t>
            </w:r>
            <w:r w:rsidRPr="008748B2">
              <w:rPr>
                <w:rFonts w:ascii="Calibri" w:eastAsiaTheme="majorEastAsia" w:hAnsi="Calibri" w:cstheme="majorBidi"/>
                <w:bCs/>
                <w:color w:val="244061" w:themeColor="accent1" w:themeShade="80"/>
                <w:szCs w:val="28"/>
              </w:rPr>
              <w:t xml:space="preserve"> </w:t>
            </w:r>
          </w:p>
        </w:tc>
      </w:tr>
      <w:tr w:rsidR="007478A2" w14:paraId="0E0ECD5F" w14:textId="3DC5256A" w:rsidTr="008B555D">
        <w:trPr>
          <w:trHeight w:val="390"/>
        </w:trPr>
        <w:tc>
          <w:tcPr>
            <w:tcW w:w="2518" w:type="dxa"/>
          </w:tcPr>
          <w:p w14:paraId="088AB653" w14:textId="67104234"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lastRenderedPageBreak/>
              <w:t>CCoE_PXGreen_PAR_020</w:t>
            </w:r>
          </w:p>
        </w:tc>
        <w:tc>
          <w:tcPr>
            <w:tcW w:w="3493" w:type="dxa"/>
          </w:tcPr>
          <w:p w14:paraId="2A7BA822" w14:textId="6C319F4E" w:rsidR="007478A2" w:rsidRPr="00241315" w:rsidRDefault="007478A2" w:rsidP="004518DA">
            <w:pPr>
              <w:ind w:left="0"/>
              <w:rPr>
                <w:rFonts w:ascii="Calibri" w:eastAsiaTheme="majorEastAsia" w:hAnsi="Calibri" w:cstheme="majorBidi"/>
                <w:b/>
                <w:bCs/>
                <w:color w:val="244061" w:themeColor="accent1" w:themeShade="80"/>
                <w:szCs w:val="28"/>
              </w:rPr>
            </w:pPr>
            <w:r w:rsidRPr="00241315">
              <w:rPr>
                <w:rFonts w:ascii="Calibri" w:eastAsiaTheme="majorEastAsia" w:hAnsi="Calibri" w:cstheme="majorBidi"/>
                <w:b/>
                <w:bCs/>
                <w:color w:val="244061" w:themeColor="accent1" w:themeShade="80"/>
                <w:szCs w:val="28"/>
              </w:rPr>
              <w:t>Title: Critical Change Notification</w:t>
            </w:r>
          </w:p>
          <w:p w14:paraId="15D68E21" w14:textId="64EDEF06" w:rsidR="007478A2" w:rsidRPr="005D795C" w:rsidRDefault="007478A2" w:rsidP="004518DA">
            <w:pPr>
              <w:ind w:left="0"/>
              <w:rPr>
                <w:rFonts w:ascii="Calibri" w:eastAsiaTheme="majorEastAsia" w:hAnsi="Calibri" w:cstheme="majorBidi"/>
                <w:bCs/>
                <w:color w:val="244061" w:themeColor="accent1" w:themeShade="80"/>
                <w:szCs w:val="28"/>
              </w:rPr>
            </w:pPr>
            <w:r w:rsidRPr="00241315">
              <w:rPr>
                <w:rFonts w:ascii="Calibri" w:eastAsiaTheme="majorEastAsia" w:hAnsi="Calibri" w:cstheme="majorBidi"/>
                <w:b/>
                <w:bCs/>
                <w:color w:val="244061" w:themeColor="accent1" w:themeShade="80"/>
                <w:szCs w:val="28"/>
              </w:rPr>
              <w:t xml:space="preserve">Description: </w:t>
            </w:r>
            <w:r w:rsidRPr="005D795C">
              <w:rPr>
                <w:rFonts w:ascii="Calibri" w:eastAsiaTheme="majorEastAsia" w:hAnsi="Calibri" w:cstheme="majorBidi"/>
                <w:bCs/>
                <w:color w:val="244061" w:themeColor="accent1" w:themeShade="80"/>
                <w:szCs w:val="28"/>
              </w:rPr>
              <w:t>The system shall display warnings when critical applications or data are modified. Observation - 1) Appropriate warnings are not displayed when uploading firmware files. 2) Appropriate warnings are not displayed when changing DHCP/Manual mode, or changing IP addresses. 3) Appropriate warnings are not displayed when disabling Modbus Appropriate warnings prevent users from making unintentional errors and even detecting or identifying malicious activities making critical changes to system as hidden processes.</w:t>
            </w:r>
          </w:p>
        </w:tc>
        <w:tc>
          <w:tcPr>
            <w:tcW w:w="1211" w:type="dxa"/>
          </w:tcPr>
          <w:p w14:paraId="63174068" w14:textId="7637B031"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Medium</w:t>
            </w:r>
          </w:p>
        </w:tc>
        <w:tc>
          <w:tcPr>
            <w:tcW w:w="2696" w:type="dxa"/>
          </w:tcPr>
          <w:p w14:paraId="4F391B37" w14:textId="350B1106" w:rsidR="007478A2" w:rsidRPr="005D795C" w:rsidRDefault="00842847">
            <w:pPr>
              <w:ind w:left="0"/>
              <w:rPr>
                <w:rFonts w:ascii="Calibri" w:eastAsiaTheme="majorEastAsia" w:hAnsi="Calibri" w:cstheme="majorBidi"/>
                <w:bCs/>
                <w:color w:val="244061" w:themeColor="accent1" w:themeShade="80"/>
                <w:szCs w:val="28"/>
              </w:rPr>
            </w:pPr>
            <w:r>
              <w:rPr>
                <w:rFonts w:ascii="Calibri" w:eastAsiaTheme="majorEastAsia" w:hAnsi="Calibri" w:cstheme="majorBidi"/>
                <w:bCs/>
                <w:color w:val="244061" w:themeColor="accent1" w:themeShade="80"/>
                <w:szCs w:val="28"/>
              </w:rPr>
              <w:t>Adopters can implement this in their products. PX Green will implement in future releases.</w:t>
            </w:r>
          </w:p>
        </w:tc>
      </w:tr>
      <w:tr w:rsidR="007478A2" w14:paraId="6A429D51" w14:textId="5CD5E04D" w:rsidTr="008B555D">
        <w:trPr>
          <w:trHeight w:val="390"/>
        </w:trPr>
        <w:tc>
          <w:tcPr>
            <w:tcW w:w="2518" w:type="dxa"/>
          </w:tcPr>
          <w:p w14:paraId="16623343" w14:textId="099C53C4"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CCoE_PXGreen_PAR_022</w:t>
            </w:r>
          </w:p>
        </w:tc>
        <w:tc>
          <w:tcPr>
            <w:tcW w:w="3493" w:type="dxa"/>
          </w:tcPr>
          <w:p w14:paraId="31CB93C4" w14:textId="4EEDDB08" w:rsidR="007478A2" w:rsidRPr="00241315" w:rsidRDefault="007478A2" w:rsidP="004518DA">
            <w:pPr>
              <w:ind w:left="0"/>
              <w:rPr>
                <w:rFonts w:ascii="Calibri" w:eastAsiaTheme="majorEastAsia" w:hAnsi="Calibri" w:cstheme="majorBidi"/>
                <w:b/>
                <w:bCs/>
                <w:color w:val="244061" w:themeColor="accent1" w:themeShade="80"/>
                <w:szCs w:val="28"/>
              </w:rPr>
            </w:pPr>
            <w:r w:rsidRPr="00241315">
              <w:rPr>
                <w:rFonts w:ascii="Calibri" w:eastAsiaTheme="majorEastAsia" w:hAnsi="Calibri" w:cstheme="majorBidi"/>
                <w:b/>
                <w:bCs/>
                <w:color w:val="244061" w:themeColor="accent1" w:themeShade="80"/>
                <w:szCs w:val="28"/>
              </w:rPr>
              <w:t>Title: Vulnerability Management Plan</w:t>
            </w:r>
          </w:p>
          <w:p w14:paraId="7434EC77" w14:textId="15F8935B" w:rsidR="007478A2" w:rsidRPr="005D795C" w:rsidRDefault="007478A2" w:rsidP="004518DA">
            <w:pPr>
              <w:ind w:left="0"/>
              <w:rPr>
                <w:rFonts w:ascii="Calibri" w:eastAsiaTheme="majorEastAsia" w:hAnsi="Calibri" w:cstheme="majorBidi"/>
                <w:bCs/>
                <w:color w:val="244061" w:themeColor="accent1" w:themeShade="80"/>
                <w:szCs w:val="28"/>
              </w:rPr>
            </w:pPr>
            <w:r w:rsidRPr="00241315">
              <w:rPr>
                <w:rFonts w:ascii="Calibri" w:eastAsiaTheme="majorEastAsia" w:hAnsi="Calibri" w:cstheme="majorBidi"/>
                <w:b/>
                <w:bCs/>
                <w:color w:val="244061" w:themeColor="accent1" w:themeShade="80"/>
                <w:szCs w:val="28"/>
              </w:rPr>
              <w:t xml:space="preserve">Description: </w:t>
            </w:r>
            <w:r w:rsidRPr="005D795C">
              <w:rPr>
                <w:rFonts w:ascii="Calibri" w:eastAsiaTheme="majorEastAsia" w:hAnsi="Calibri" w:cstheme="majorBidi"/>
                <w:bCs/>
                <w:color w:val="244061" w:themeColor="accent1" w:themeShade="80"/>
                <w:szCs w:val="28"/>
              </w:rPr>
              <w:t xml:space="preserve">Vulnerabilities could be discovered in the product anytime during its lifecycle. It is important that the product team has a process/plan in place with details on how it will update components that have publicly known vulnerabilities </w:t>
            </w:r>
            <w:r w:rsidRPr="005D795C">
              <w:rPr>
                <w:rFonts w:ascii="Calibri" w:eastAsiaTheme="majorEastAsia" w:hAnsi="Calibri" w:cstheme="majorBidi"/>
                <w:bCs/>
                <w:color w:val="244061" w:themeColor="accent1" w:themeShade="80"/>
                <w:szCs w:val="28"/>
              </w:rPr>
              <w:lastRenderedPageBreak/>
              <w:t>against them. Ideally, this should be a regular exercise performed frequently.</w:t>
            </w:r>
          </w:p>
        </w:tc>
        <w:tc>
          <w:tcPr>
            <w:tcW w:w="1211" w:type="dxa"/>
          </w:tcPr>
          <w:p w14:paraId="2D608106" w14:textId="6B4E93A1"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lastRenderedPageBreak/>
              <w:t>Medium</w:t>
            </w:r>
          </w:p>
        </w:tc>
        <w:tc>
          <w:tcPr>
            <w:tcW w:w="2696" w:type="dxa"/>
          </w:tcPr>
          <w:p w14:paraId="140AC337" w14:textId="3DE0B33A" w:rsidR="007478A2" w:rsidRPr="005D795C" w:rsidRDefault="00163CB8" w:rsidP="00163CB8">
            <w:pPr>
              <w:ind w:left="0"/>
              <w:rPr>
                <w:rFonts w:ascii="Calibri" w:eastAsiaTheme="majorEastAsia" w:hAnsi="Calibri" w:cstheme="majorBidi"/>
                <w:bCs/>
                <w:color w:val="244061" w:themeColor="accent1" w:themeShade="80"/>
                <w:szCs w:val="28"/>
              </w:rPr>
            </w:pPr>
            <w:r>
              <w:rPr>
                <w:rFonts w:ascii="Calibri" w:eastAsiaTheme="majorEastAsia" w:hAnsi="Calibri" w:cstheme="majorBidi"/>
                <w:bCs/>
                <w:color w:val="244061" w:themeColor="accent1" w:themeShade="80"/>
                <w:szCs w:val="28"/>
              </w:rPr>
              <w:t>Adopters need to prepare a vulnerability management plan for their products.</w:t>
            </w:r>
          </w:p>
        </w:tc>
      </w:tr>
      <w:tr w:rsidR="007478A2" w14:paraId="38876EB5" w14:textId="7BEFD544" w:rsidTr="008B555D">
        <w:trPr>
          <w:trHeight w:val="390"/>
        </w:trPr>
        <w:tc>
          <w:tcPr>
            <w:tcW w:w="2518" w:type="dxa"/>
          </w:tcPr>
          <w:p w14:paraId="3FE3BE32" w14:textId="61CA2E36"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lastRenderedPageBreak/>
              <w:t>CCoE_PXGreen_PAR_023</w:t>
            </w:r>
          </w:p>
        </w:tc>
        <w:tc>
          <w:tcPr>
            <w:tcW w:w="3493" w:type="dxa"/>
          </w:tcPr>
          <w:p w14:paraId="633F8D32" w14:textId="05ACF4EE" w:rsidR="007478A2" w:rsidRPr="00241315" w:rsidRDefault="007478A2" w:rsidP="004518DA">
            <w:pPr>
              <w:ind w:left="0"/>
              <w:rPr>
                <w:rFonts w:ascii="Calibri" w:eastAsiaTheme="majorEastAsia" w:hAnsi="Calibri" w:cstheme="majorBidi"/>
                <w:b/>
                <w:bCs/>
                <w:color w:val="244061" w:themeColor="accent1" w:themeShade="80"/>
                <w:szCs w:val="28"/>
              </w:rPr>
            </w:pPr>
            <w:r w:rsidRPr="00241315">
              <w:rPr>
                <w:rFonts w:ascii="Calibri" w:eastAsiaTheme="majorEastAsia" w:hAnsi="Calibri" w:cstheme="majorBidi"/>
                <w:b/>
                <w:bCs/>
                <w:color w:val="244061" w:themeColor="accent1" w:themeShade="80"/>
                <w:szCs w:val="28"/>
              </w:rPr>
              <w:t>Title: Lack of Certificate Importing functionality</w:t>
            </w:r>
          </w:p>
          <w:p w14:paraId="06C21097" w14:textId="6FF9F52C" w:rsidR="007478A2" w:rsidRPr="005D795C" w:rsidRDefault="007478A2" w:rsidP="004518DA">
            <w:pPr>
              <w:ind w:left="0"/>
              <w:rPr>
                <w:rFonts w:ascii="Calibri" w:eastAsiaTheme="majorEastAsia" w:hAnsi="Calibri" w:cstheme="majorBidi"/>
                <w:bCs/>
                <w:color w:val="244061" w:themeColor="accent1" w:themeShade="80"/>
                <w:szCs w:val="28"/>
              </w:rPr>
            </w:pPr>
            <w:r w:rsidRPr="00241315">
              <w:rPr>
                <w:rFonts w:ascii="Calibri" w:eastAsiaTheme="majorEastAsia" w:hAnsi="Calibri" w:cstheme="majorBidi"/>
                <w:b/>
                <w:bCs/>
                <w:color w:val="244061" w:themeColor="accent1" w:themeShade="80"/>
                <w:szCs w:val="28"/>
              </w:rPr>
              <w:t>Description:</w:t>
            </w:r>
            <w:r>
              <w:rPr>
                <w:rFonts w:ascii="Calibri" w:eastAsiaTheme="majorEastAsia" w:hAnsi="Calibri" w:cstheme="majorBidi"/>
                <w:bCs/>
                <w:color w:val="244061" w:themeColor="accent1" w:themeShade="80"/>
                <w:szCs w:val="28"/>
              </w:rPr>
              <w:t xml:space="preserve"> </w:t>
            </w:r>
            <w:r w:rsidRPr="005D795C">
              <w:rPr>
                <w:rFonts w:ascii="Calibri" w:eastAsiaTheme="majorEastAsia" w:hAnsi="Calibri" w:cstheme="majorBidi"/>
                <w:bCs/>
                <w:color w:val="244061" w:themeColor="accent1" w:themeShade="80"/>
                <w:szCs w:val="28"/>
              </w:rPr>
              <w:t>Vulnerabilities could be discovered in the product anytime during its lifecycle. It is important that the product team has a process/plan in place with details on how it will update components that have publicly known vulnerabilities against them. Ideally, this should be a regular exercise performed frequently.</w:t>
            </w:r>
          </w:p>
        </w:tc>
        <w:tc>
          <w:tcPr>
            <w:tcW w:w="1211" w:type="dxa"/>
          </w:tcPr>
          <w:p w14:paraId="5E031D49" w14:textId="245BC774" w:rsidR="007478A2" w:rsidRPr="005D795C" w:rsidRDefault="007478A2">
            <w:pPr>
              <w:ind w:left="0"/>
              <w:rPr>
                <w:rFonts w:ascii="Calibri" w:eastAsiaTheme="majorEastAsia" w:hAnsi="Calibri" w:cstheme="majorBidi"/>
                <w:bCs/>
                <w:color w:val="244061" w:themeColor="accent1" w:themeShade="80"/>
                <w:szCs w:val="28"/>
              </w:rPr>
            </w:pPr>
            <w:r w:rsidRPr="005D795C">
              <w:rPr>
                <w:rFonts w:ascii="Calibri" w:eastAsiaTheme="majorEastAsia" w:hAnsi="Calibri" w:cstheme="majorBidi"/>
                <w:bCs/>
                <w:color w:val="244061" w:themeColor="accent1" w:themeShade="80"/>
                <w:szCs w:val="28"/>
              </w:rPr>
              <w:t>Medium</w:t>
            </w:r>
          </w:p>
        </w:tc>
        <w:tc>
          <w:tcPr>
            <w:tcW w:w="2696" w:type="dxa"/>
          </w:tcPr>
          <w:p w14:paraId="3AD58C10" w14:textId="624B9619" w:rsidR="007478A2" w:rsidRPr="005D795C" w:rsidRDefault="001F7FD9">
            <w:pPr>
              <w:ind w:left="0"/>
              <w:rPr>
                <w:rFonts w:ascii="Calibri" w:eastAsiaTheme="majorEastAsia" w:hAnsi="Calibri" w:cstheme="majorBidi"/>
                <w:bCs/>
                <w:color w:val="244061" w:themeColor="accent1" w:themeShade="80"/>
                <w:szCs w:val="28"/>
              </w:rPr>
            </w:pPr>
            <w:r>
              <w:rPr>
                <w:rFonts w:ascii="Calibri" w:eastAsiaTheme="majorEastAsia" w:hAnsi="Calibri" w:cstheme="majorBidi"/>
                <w:bCs/>
                <w:color w:val="244061" w:themeColor="accent1" w:themeShade="80"/>
                <w:szCs w:val="28"/>
              </w:rPr>
              <w:t>Adopters can implement this in their products. PX Green will implement in future releases.</w:t>
            </w:r>
          </w:p>
        </w:tc>
      </w:tr>
    </w:tbl>
    <w:p w14:paraId="0344534F" w14:textId="77777777" w:rsidR="00DD04DF" w:rsidRDefault="00DD04DF">
      <w:pPr>
        <w:ind w:left="0"/>
        <w:rPr>
          <w:rFonts w:ascii="Calibri" w:eastAsiaTheme="majorEastAsia" w:hAnsi="Calibri" w:cstheme="majorBidi"/>
          <w:b/>
          <w:bCs/>
          <w:color w:val="365F91" w:themeColor="accent1" w:themeShade="BF"/>
          <w:sz w:val="32"/>
          <w:szCs w:val="28"/>
        </w:rPr>
      </w:pPr>
    </w:p>
    <w:p w14:paraId="759923E3" w14:textId="13F32463" w:rsidR="000741EB" w:rsidRPr="008E7375" w:rsidRDefault="000741EB" w:rsidP="008E7375">
      <w:pPr>
        <w:pStyle w:val="Heading1NoLine"/>
      </w:pPr>
      <w:bookmarkStart w:id="46" w:name="_Toc531782652"/>
      <w:r w:rsidRPr="008E7375">
        <w:t>References</w:t>
      </w:r>
      <w:bookmarkEnd w:id="46"/>
    </w:p>
    <w:p w14:paraId="0F02A079" w14:textId="6164912E" w:rsidR="000741EB" w:rsidRPr="006525D3" w:rsidRDefault="000741EB" w:rsidP="000741EB">
      <w:pPr>
        <w:autoSpaceDE w:val="0"/>
        <w:autoSpaceDN w:val="0"/>
        <w:adjustRightInd w:val="0"/>
        <w:spacing w:after="0" w:line="240" w:lineRule="auto"/>
        <w:ind w:left="450"/>
        <w:rPr>
          <w:b/>
          <w:i/>
        </w:rPr>
      </w:pPr>
      <w:r w:rsidRPr="006525D3">
        <w:rPr>
          <w:b/>
          <w:i/>
        </w:rPr>
        <w:t>[R1]  Cybersecurity Considerations for Electrical Distribution Systems (WP152002EN):</w:t>
      </w:r>
      <w:r w:rsidR="006525D3" w:rsidRPr="006525D3">
        <w:rPr>
          <w:b/>
          <w:i/>
        </w:rPr>
        <w:t xml:space="preserve"> </w:t>
      </w:r>
    </w:p>
    <w:p w14:paraId="72D2EFBC" w14:textId="77777777" w:rsidR="000741EB" w:rsidRDefault="00873FD0" w:rsidP="000741EB">
      <w:pPr>
        <w:ind w:left="450"/>
      </w:pPr>
      <w:hyperlink r:id="rId20" w:history="1">
        <w:r w:rsidR="000741EB" w:rsidRPr="00FF3BEC">
          <w:rPr>
            <w:rStyle w:val="Hyperlink"/>
          </w:rPr>
          <w:t>http://www.eaton.com/ecm/groups/public/@pub/@eaton/@corp/documents/content/pct_1603172.pdf</w:t>
        </w:r>
      </w:hyperlink>
      <w:r w:rsidR="000741EB">
        <w:t xml:space="preserve"> </w:t>
      </w:r>
    </w:p>
    <w:p w14:paraId="4893C47C" w14:textId="45F649C5" w:rsidR="000741EB" w:rsidRDefault="000741EB" w:rsidP="000741EB">
      <w:r w:rsidRPr="006525D3">
        <w:rPr>
          <w:b/>
          <w:i/>
        </w:rPr>
        <w:t>[R2]  Cybersecurity Best Practices Checklist Reminder (WP910003EN):</w:t>
      </w:r>
      <w:r w:rsidR="00BF4DCD" w:rsidRPr="006525D3">
        <w:rPr>
          <w:b/>
          <w:i/>
        </w:rPr>
        <w:t xml:space="preserve"> </w:t>
      </w:r>
      <w:hyperlink r:id="rId21" w:history="1">
        <w:r w:rsidRPr="00FF3BEC">
          <w:rPr>
            <w:rStyle w:val="Hyperlink"/>
          </w:rPr>
          <w:t>http://www.cooperindustries.com/content/dam/public/powersystems/resources/library/1100_EAS/WP910003EN.pdf</w:t>
        </w:r>
      </w:hyperlink>
    </w:p>
    <w:p w14:paraId="1697DCCA" w14:textId="77777777" w:rsidR="006525D3" w:rsidRPr="006525D3" w:rsidRDefault="000741EB" w:rsidP="006525D3">
      <w:pPr>
        <w:tabs>
          <w:tab w:val="left" w:pos="8867"/>
        </w:tabs>
        <w:spacing w:after="0" w:line="240" w:lineRule="auto"/>
        <w:ind w:left="0" w:firstLine="432"/>
        <w:rPr>
          <w:b/>
          <w:i/>
        </w:rPr>
      </w:pPr>
      <w:r w:rsidRPr="006525D3">
        <w:rPr>
          <w:b/>
          <w:i/>
        </w:rPr>
        <w:t xml:space="preserve">[R3]  NIST SP 800-82 Rev 2, Guide to Industrial Control </w:t>
      </w:r>
      <w:r w:rsidR="006525D3" w:rsidRPr="006525D3">
        <w:rPr>
          <w:b/>
          <w:i/>
        </w:rPr>
        <w:t xml:space="preserve">Systems (ICS) Security, May 2015: </w:t>
      </w:r>
    </w:p>
    <w:p w14:paraId="717B3B0E" w14:textId="5AFDED19" w:rsidR="000741EB" w:rsidRPr="00D14719" w:rsidRDefault="00873FD0" w:rsidP="006525D3">
      <w:pPr>
        <w:tabs>
          <w:tab w:val="left" w:pos="8867"/>
        </w:tabs>
        <w:spacing w:after="0" w:line="240" w:lineRule="auto"/>
        <w:ind w:left="0" w:firstLine="432"/>
      </w:pPr>
      <w:hyperlink r:id="rId22" w:history="1">
        <w:r w:rsidR="000741EB" w:rsidRPr="00FF3BEC">
          <w:rPr>
            <w:rStyle w:val="Hyperlink"/>
          </w:rPr>
          <w:t>https://ics-cert.us-cert.gov/Standards-and-References</w:t>
        </w:r>
      </w:hyperlink>
    </w:p>
    <w:p w14:paraId="5A7DCF5E" w14:textId="77777777" w:rsidR="006525D3" w:rsidRDefault="006525D3" w:rsidP="006525D3">
      <w:pPr>
        <w:rPr>
          <w:b/>
        </w:rPr>
      </w:pPr>
    </w:p>
    <w:p w14:paraId="540D0A33" w14:textId="77777777" w:rsidR="006525D3" w:rsidRDefault="000741EB" w:rsidP="006525D3">
      <w:pPr>
        <w:pStyle w:val="NoSpacing"/>
      </w:pPr>
      <w:r w:rsidRPr="006525D3">
        <w:rPr>
          <w:b/>
          <w:i/>
        </w:rPr>
        <w:t>[R4] National Institute of Technology (NIST) Interagency “Guidelines on Firewalls and Firewall Policy, NIST Special Publication 800-41</w:t>
      </w:r>
      <w:r w:rsidR="006525D3" w:rsidRPr="006525D3">
        <w:rPr>
          <w:b/>
          <w:i/>
        </w:rPr>
        <w:t>”, October 2009:</w:t>
      </w:r>
      <w:r w:rsidR="006525D3">
        <w:t xml:space="preserve"> </w:t>
      </w:r>
      <w:hyperlink r:id="rId23" w:history="1">
        <w:r w:rsidRPr="00FF3BEC">
          <w:rPr>
            <w:rStyle w:val="Hyperlink"/>
          </w:rPr>
          <w:t>http://nvlpubs.nist.gov/nistpubs/Legacy/SP/nistspecialpublication800-41r1.pdf</w:t>
        </w:r>
      </w:hyperlink>
      <w:r w:rsidR="00EB3BF6">
        <w:rPr>
          <w:rStyle w:val="Hyperlink"/>
        </w:rPr>
        <w:br/>
      </w:r>
    </w:p>
    <w:p w14:paraId="198DF655" w14:textId="134D34E6" w:rsidR="00302A56" w:rsidRPr="00D0429B" w:rsidRDefault="00EB3BF6" w:rsidP="006525D3">
      <w:pPr>
        <w:pStyle w:val="NoSpacing"/>
      </w:pPr>
      <w:r w:rsidRPr="006525D3">
        <w:rPr>
          <w:b/>
          <w:i/>
        </w:rPr>
        <w:t>[R5] NIST SP 800-88, Guidelines for Media Sanitization</w:t>
      </w:r>
      <w:r w:rsidR="006525D3" w:rsidRPr="006525D3">
        <w:rPr>
          <w:b/>
          <w:i/>
        </w:rPr>
        <w:t>, September 2006:</w:t>
      </w:r>
      <w:r w:rsidRPr="006525D3">
        <w:rPr>
          <w:b/>
          <w:i/>
        </w:rPr>
        <w:br/>
      </w:r>
      <w:hyperlink r:id="rId24" w:history="1">
        <w:r w:rsidRPr="006E2257">
          <w:rPr>
            <w:rStyle w:val="Hyperlink"/>
          </w:rPr>
          <w:t>http://ws680.nist.gov/publication/get_pdf.cfm?pub_id=50819</w:t>
        </w:r>
      </w:hyperlink>
      <w:r>
        <w:t xml:space="preserve"> </w:t>
      </w:r>
    </w:p>
    <w:sectPr w:rsidR="00302A56" w:rsidRPr="00D0429B" w:rsidSect="00DA03D0">
      <w:headerReference w:type="default" r:id="rId25"/>
      <w:footerReference w:type="default" r:id="rId26"/>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13CB27" w15:done="0"/>
  <w15:commentEx w15:paraId="1ADB78B7" w15:done="0"/>
  <w15:commentEx w15:paraId="774CFFCC" w15:done="0"/>
  <w15:commentEx w15:paraId="5434C001" w15:done="0"/>
  <w15:commentEx w15:paraId="0EA58521" w15:done="0"/>
  <w15:commentEx w15:paraId="439EC06C" w15:done="0"/>
  <w15:commentEx w15:paraId="2CFD825F" w15:done="0"/>
  <w15:commentEx w15:paraId="497EC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3CB27" w16cid:durableId="1F8A7A94"/>
  <w16cid:commentId w16cid:paraId="1ADB78B7" w16cid:durableId="1F8A7B15"/>
  <w16cid:commentId w16cid:paraId="774CFFCC" w16cid:durableId="1F8AA5D8"/>
  <w16cid:commentId w16cid:paraId="5434C001" w16cid:durableId="1F8AA629"/>
  <w16cid:commentId w16cid:paraId="0EA58521" w16cid:durableId="1F8AA68E"/>
  <w16cid:commentId w16cid:paraId="439EC06C" w16cid:durableId="1F8AA6BE"/>
  <w16cid:commentId w16cid:paraId="2CFD825F" w16cid:durableId="1F8AA6DD"/>
  <w16cid:commentId w16cid:paraId="497EC3F5" w16cid:durableId="1F8AA7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A4236" w14:textId="77777777" w:rsidR="00873FD0" w:rsidRDefault="00873FD0" w:rsidP="00E3638B">
      <w:r>
        <w:separator/>
      </w:r>
    </w:p>
    <w:p w14:paraId="6C2AF891" w14:textId="77777777" w:rsidR="00873FD0" w:rsidRDefault="00873FD0" w:rsidP="00E3638B"/>
    <w:p w14:paraId="478EC28B" w14:textId="77777777" w:rsidR="00873FD0" w:rsidRDefault="00873FD0" w:rsidP="00E3638B"/>
  </w:endnote>
  <w:endnote w:type="continuationSeparator" w:id="0">
    <w:p w14:paraId="4993F03D" w14:textId="77777777" w:rsidR="00873FD0" w:rsidRDefault="00873FD0" w:rsidP="00E3638B">
      <w:r>
        <w:continuationSeparator/>
      </w:r>
    </w:p>
    <w:p w14:paraId="4B743FAF" w14:textId="77777777" w:rsidR="00873FD0" w:rsidRDefault="00873FD0" w:rsidP="00E3638B"/>
    <w:p w14:paraId="45BBE927" w14:textId="77777777" w:rsidR="00873FD0" w:rsidRDefault="00873FD0" w:rsidP="00E36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DF666" w14:textId="4C0486D2" w:rsidR="004518DA" w:rsidRDefault="004518DA" w:rsidP="00E3638B">
    <w:pPr>
      <w:pStyle w:val="Footer"/>
    </w:pPr>
    <w:r>
      <w:rPr>
        <w:noProof/>
      </w:rPr>
      <w:drawing>
        <wp:anchor distT="0" distB="0" distL="114300" distR="114300" simplePos="0" relativeHeight="251659264" behindDoc="0" locked="0" layoutInCell="1" allowOverlap="1" wp14:anchorId="2A1F122A" wp14:editId="49DDC3BD">
          <wp:simplePos x="0" y="0"/>
          <wp:positionH relativeFrom="column">
            <wp:posOffset>304800</wp:posOffset>
          </wp:positionH>
          <wp:positionV relativeFrom="paragraph">
            <wp:posOffset>167005</wp:posOffset>
          </wp:positionV>
          <wp:extent cx="839470" cy="3949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4601.tmp"/>
                  <pic:cNvPicPr/>
                </pic:nvPicPr>
                <pic:blipFill>
                  <a:blip r:embed="rId1">
                    <a:extLst>
                      <a:ext uri="{28A0092B-C50C-407E-A947-70E740481C1C}">
                        <a14:useLocalDpi xmlns:a14="http://schemas.microsoft.com/office/drawing/2010/main" val="0"/>
                      </a:ext>
                    </a:extLst>
                  </a:blip>
                  <a:stretch>
                    <a:fillRect/>
                  </a:stretch>
                </pic:blipFill>
                <pic:spPr>
                  <a:xfrm>
                    <a:off x="0" y="0"/>
                    <a:ext cx="839470" cy="39497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1"/>
      <w:gridCol w:w="5201"/>
    </w:tblGrid>
    <w:tr w:rsidR="004518DA" w14:paraId="198DF669" w14:textId="77777777" w:rsidTr="00DA03D0">
      <w:trPr>
        <w:trHeight w:val="283"/>
      </w:trPr>
      <w:tc>
        <w:tcPr>
          <w:tcW w:w="5201" w:type="dxa"/>
        </w:tcPr>
        <w:p w14:paraId="198DF667" w14:textId="71FE836B" w:rsidR="004518DA" w:rsidRDefault="004518DA" w:rsidP="00E3638B">
          <w:pPr>
            <w:pStyle w:val="Footer"/>
            <w:ind w:left="0"/>
          </w:pPr>
        </w:p>
      </w:tc>
      <w:tc>
        <w:tcPr>
          <w:tcW w:w="5201" w:type="dxa"/>
        </w:tcPr>
        <w:p w14:paraId="198DF668" w14:textId="50D5C6BD" w:rsidR="004518DA" w:rsidRDefault="004518DA" w:rsidP="00E3638B">
          <w:pPr>
            <w:pStyle w:val="Footer"/>
            <w:jc w:val="right"/>
          </w:pPr>
          <w:r>
            <w:t xml:space="preserve"> </w:t>
          </w:r>
          <w:r>
            <w:fldChar w:fldCharType="begin"/>
          </w:r>
          <w:r>
            <w:instrText xml:space="preserve"> PAGE   \* MERGEFORMAT </w:instrText>
          </w:r>
          <w:r>
            <w:fldChar w:fldCharType="separate"/>
          </w:r>
          <w:r w:rsidR="00974A22">
            <w:rPr>
              <w:noProof/>
            </w:rPr>
            <w:t>16</w:t>
          </w:r>
          <w:r>
            <w:fldChar w:fldCharType="end"/>
          </w:r>
          <w:r>
            <w:t xml:space="preserve"> of </w:t>
          </w:r>
          <w:fldSimple w:instr=" NUMPAGES   \* MERGEFORMAT ">
            <w:r w:rsidR="00974A22">
              <w:rPr>
                <w:noProof/>
              </w:rPr>
              <w:t>16</w:t>
            </w:r>
          </w:fldSimple>
        </w:p>
      </w:tc>
    </w:tr>
    <w:tr w:rsidR="004518DA" w14:paraId="198DF66C" w14:textId="77777777" w:rsidTr="00DA03D0">
      <w:trPr>
        <w:trHeight w:val="269"/>
      </w:trPr>
      <w:tc>
        <w:tcPr>
          <w:tcW w:w="5201" w:type="dxa"/>
        </w:tcPr>
        <w:p w14:paraId="198DF66A" w14:textId="3DDC2399" w:rsidR="004518DA" w:rsidRDefault="004518DA" w:rsidP="00E3638B">
          <w:pPr>
            <w:pStyle w:val="Footer"/>
            <w:ind w:left="0"/>
          </w:pPr>
        </w:p>
      </w:tc>
      <w:tc>
        <w:tcPr>
          <w:tcW w:w="5201" w:type="dxa"/>
        </w:tcPr>
        <w:p w14:paraId="198DF66B" w14:textId="77777777" w:rsidR="004518DA" w:rsidRDefault="004518DA" w:rsidP="009559A5">
          <w:pPr>
            <w:pStyle w:val="Footer"/>
            <w:jc w:val="right"/>
          </w:pPr>
          <w:r>
            <w:t>Rev 0</w:t>
          </w:r>
        </w:p>
      </w:tc>
    </w:tr>
  </w:tbl>
  <w:p w14:paraId="198DF66D" w14:textId="77777777" w:rsidR="004518DA" w:rsidRDefault="004518DA" w:rsidP="00DA03D0">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7706D" w14:textId="77777777" w:rsidR="00873FD0" w:rsidRDefault="00873FD0" w:rsidP="00E3638B">
      <w:r>
        <w:separator/>
      </w:r>
    </w:p>
    <w:p w14:paraId="5620E98D" w14:textId="77777777" w:rsidR="00873FD0" w:rsidRDefault="00873FD0" w:rsidP="00E3638B"/>
    <w:p w14:paraId="47ACABE6" w14:textId="77777777" w:rsidR="00873FD0" w:rsidRDefault="00873FD0" w:rsidP="00E3638B"/>
  </w:footnote>
  <w:footnote w:type="continuationSeparator" w:id="0">
    <w:p w14:paraId="59EF6429" w14:textId="77777777" w:rsidR="00873FD0" w:rsidRDefault="00873FD0" w:rsidP="00E3638B">
      <w:r>
        <w:continuationSeparator/>
      </w:r>
    </w:p>
    <w:p w14:paraId="4FE25BF3" w14:textId="77777777" w:rsidR="00873FD0" w:rsidRDefault="00873FD0" w:rsidP="00E3638B"/>
    <w:p w14:paraId="39EE5810" w14:textId="77777777" w:rsidR="00873FD0" w:rsidRDefault="00873FD0" w:rsidP="00E36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0"/>
      <w:gridCol w:w="5430"/>
    </w:tblGrid>
    <w:tr w:rsidR="004518DA" w14:paraId="198DF664" w14:textId="77777777" w:rsidTr="00007A9A">
      <w:trPr>
        <w:trHeight w:val="759"/>
      </w:trPr>
      <w:tc>
        <w:tcPr>
          <w:tcW w:w="5430" w:type="dxa"/>
        </w:tcPr>
        <w:p w14:paraId="198DF662" w14:textId="1A169873" w:rsidR="004518DA" w:rsidRDefault="004518DA" w:rsidP="007966B1">
          <w:pPr>
            <w:pStyle w:val="Header"/>
            <w:ind w:left="0"/>
          </w:pPr>
          <w:r>
            <w:rPr>
              <w:noProof/>
            </w:rPr>
            <w:drawing>
              <wp:inline distT="0" distB="0" distL="0" distR="0" wp14:anchorId="198DF66F" wp14:editId="198DF670">
                <wp:extent cx="1135380" cy="411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11480"/>
                        </a:xfrm>
                        <a:prstGeom prst="rect">
                          <a:avLst/>
                        </a:prstGeom>
                        <a:noFill/>
                        <a:ln>
                          <a:noFill/>
                        </a:ln>
                      </pic:spPr>
                    </pic:pic>
                  </a:graphicData>
                </a:graphic>
              </wp:inline>
            </w:drawing>
          </w:r>
        </w:p>
      </w:tc>
      <w:tc>
        <w:tcPr>
          <w:tcW w:w="5430" w:type="dxa"/>
        </w:tcPr>
        <w:p w14:paraId="198DF663" w14:textId="6D83F06D" w:rsidR="004518DA" w:rsidRPr="00007A9A" w:rsidRDefault="004518DA" w:rsidP="00007A9A">
          <w:pPr>
            <w:pStyle w:val="Header"/>
            <w:ind w:left="0"/>
            <w:jc w:val="right"/>
            <w:rPr>
              <w:b/>
              <w:i/>
            </w:rPr>
          </w:pPr>
        </w:p>
      </w:tc>
    </w:tr>
  </w:tbl>
  <w:p w14:paraId="198DF665" w14:textId="77777777" w:rsidR="004518DA" w:rsidRDefault="004518DA" w:rsidP="00007A9A">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3DF"/>
    <w:multiLevelType w:val="hybridMultilevel"/>
    <w:tmpl w:val="83A00662"/>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
    <w:nsid w:val="02A23250"/>
    <w:multiLevelType w:val="hybridMultilevel"/>
    <w:tmpl w:val="E648F0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864" w:hanging="360"/>
      </w:pPr>
      <w:rPr>
        <w:rFonts w:ascii="Wingdings" w:hAnsi="Wingdings" w:hint="default"/>
      </w:rPr>
    </w:lvl>
    <w:lvl w:ilvl="3" w:tplc="04090001" w:tentative="1">
      <w:start w:val="1"/>
      <w:numFmt w:val="bullet"/>
      <w:lvlText w:val=""/>
      <w:lvlJc w:val="left"/>
      <w:pPr>
        <w:ind w:left="1584" w:hanging="360"/>
      </w:pPr>
      <w:rPr>
        <w:rFonts w:ascii="Symbol" w:hAnsi="Symbol" w:hint="default"/>
      </w:rPr>
    </w:lvl>
    <w:lvl w:ilvl="4" w:tplc="04090003" w:tentative="1">
      <w:start w:val="1"/>
      <w:numFmt w:val="bullet"/>
      <w:lvlText w:val="o"/>
      <w:lvlJc w:val="left"/>
      <w:pPr>
        <w:ind w:left="2304" w:hanging="360"/>
      </w:pPr>
      <w:rPr>
        <w:rFonts w:ascii="Courier New" w:hAnsi="Courier New" w:cs="Courier New" w:hint="default"/>
      </w:rPr>
    </w:lvl>
    <w:lvl w:ilvl="5" w:tplc="04090005" w:tentative="1">
      <w:start w:val="1"/>
      <w:numFmt w:val="bullet"/>
      <w:lvlText w:val=""/>
      <w:lvlJc w:val="left"/>
      <w:pPr>
        <w:ind w:left="3024" w:hanging="360"/>
      </w:pPr>
      <w:rPr>
        <w:rFonts w:ascii="Wingdings" w:hAnsi="Wingdings" w:hint="default"/>
      </w:rPr>
    </w:lvl>
    <w:lvl w:ilvl="6" w:tplc="04090001" w:tentative="1">
      <w:start w:val="1"/>
      <w:numFmt w:val="bullet"/>
      <w:lvlText w:val=""/>
      <w:lvlJc w:val="left"/>
      <w:pPr>
        <w:ind w:left="3744" w:hanging="360"/>
      </w:pPr>
      <w:rPr>
        <w:rFonts w:ascii="Symbol" w:hAnsi="Symbol" w:hint="default"/>
      </w:rPr>
    </w:lvl>
    <w:lvl w:ilvl="7" w:tplc="04090003" w:tentative="1">
      <w:start w:val="1"/>
      <w:numFmt w:val="bullet"/>
      <w:lvlText w:val="o"/>
      <w:lvlJc w:val="left"/>
      <w:pPr>
        <w:ind w:left="4464" w:hanging="360"/>
      </w:pPr>
      <w:rPr>
        <w:rFonts w:ascii="Courier New" w:hAnsi="Courier New" w:cs="Courier New" w:hint="default"/>
      </w:rPr>
    </w:lvl>
    <w:lvl w:ilvl="8" w:tplc="04090005" w:tentative="1">
      <w:start w:val="1"/>
      <w:numFmt w:val="bullet"/>
      <w:lvlText w:val=""/>
      <w:lvlJc w:val="left"/>
      <w:pPr>
        <w:ind w:left="5184" w:hanging="360"/>
      </w:pPr>
      <w:rPr>
        <w:rFonts w:ascii="Wingdings" w:hAnsi="Wingdings" w:hint="default"/>
      </w:rPr>
    </w:lvl>
  </w:abstractNum>
  <w:abstractNum w:abstractNumId="2">
    <w:nsid w:val="071B3C65"/>
    <w:multiLevelType w:val="hybridMultilevel"/>
    <w:tmpl w:val="531832C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AE34860"/>
    <w:multiLevelType w:val="hybridMultilevel"/>
    <w:tmpl w:val="A0B834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1CC61B7"/>
    <w:multiLevelType w:val="hybridMultilevel"/>
    <w:tmpl w:val="00065E6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
    <w:nsid w:val="17B239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2FD7DAD"/>
    <w:multiLevelType w:val="hybridMultilevel"/>
    <w:tmpl w:val="1D56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864" w:hanging="360"/>
      </w:pPr>
      <w:rPr>
        <w:rFonts w:ascii="Wingdings" w:hAnsi="Wingdings" w:hint="default"/>
      </w:rPr>
    </w:lvl>
    <w:lvl w:ilvl="3" w:tplc="04090001" w:tentative="1">
      <w:start w:val="1"/>
      <w:numFmt w:val="bullet"/>
      <w:lvlText w:val=""/>
      <w:lvlJc w:val="left"/>
      <w:pPr>
        <w:ind w:left="1584" w:hanging="360"/>
      </w:pPr>
      <w:rPr>
        <w:rFonts w:ascii="Symbol" w:hAnsi="Symbol" w:hint="default"/>
      </w:rPr>
    </w:lvl>
    <w:lvl w:ilvl="4" w:tplc="04090003" w:tentative="1">
      <w:start w:val="1"/>
      <w:numFmt w:val="bullet"/>
      <w:lvlText w:val="o"/>
      <w:lvlJc w:val="left"/>
      <w:pPr>
        <w:ind w:left="2304" w:hanging="360"/>
      </w:pPr>
      <w:rPr>
        <w:rFonts w:ascii="Courier New" w:hAnsi="Courier New" w:cs="Courier New" w:hint="default"/>
      </w:rPr>
    </w:lvl>
    <w:lvl w:ilvl="5" w:tplc="04090005" w:tentative="1">
      <w:start w:val="1"/>
      <w:numFmt w:val="bullet"/>
      <w:lvlText w:val=""/>
      <w:lvlJc w:val="left"/>
      <w:pPr>
        <w:ind w:left="3024" w:hanging="360"/>
      </w:pPr>
      <w:rPr>
        <w:rFonts w:ascii="Wingdings" w:hAnsi="Wingdings" w:hint="default"/>
      </w:rPr>
    </w:lvl>
    <w:lvl w:ilvl="6" w:tplc="04090001" w:tentative="1">
      <w:start w:val="1"/>
      <w:numFmt w:val="bullet"/>
      <w:lvlText w:val=""/>
      <w:lvlJc w:val="left"/>
      <w:pPr>
        <w:ind w:left="3744" w:hanging="360"/>
      </w:pPr>
      <w:rPr>
        <w:rFonts w:ascii="Symbol" w:hAnsi="Symbol" w:hint="default"/>
      </w:rPr>
    </w:lvl>
    <w:lvl w:ilvl="7" w:tplc="04090003" w:tentative="1">
      <w:start w:val="1"/>
      <w:numFmt w:val="bullet"/>
      <w:lvlText w:val="o"/>
      <w:lvlJc w:val="left"/>
      <w:pPr>
        <w:ind w:left="4464" w:hanging="360"/>
      </w:pPr>
      <w:rPr>
        <w:rFonts w:ascii="Courier New" w:hAnsi="Courier New" w:cs="Courier New" w:hint="default"/>
      </w:rPr>
    </w:lvl>
    <w:lvl w:ilvl="8" w:tplc="04090005" w:tentative="1">
      <w:start w:val="1"/>
      <w:numFmt w:val="bullet"/>
      <w:lvlText w:val=""/>
      <w:lvlJc w:val="left"/>
      <w:pPr>
        <w:ind w:left="5184" w:hanging="360"/>
      </w:pPr>
      <w:rPr>
        <w:rFonts w:ascii="Wingdings" w:hAnsi="Wingdings" w:hint="default"/>
      </w:rPr>
    </w:lvl>
  </w:abstractNum>
  <w:abstractNum w:abstractNumId="7">
    <w:nsid w:val="345B57F6"/>
    <w:multiLevelType w:val="hybridMultilevel"/>
    <w:tmpl w:val="97005E56"/>
    <w:lvl w:ilvl="0" w:tplc="4C886F02">
      <w:numFmt w:val="bullet"/>
      <w:lvlText w:val="-"/>
      <w:lvlJc w:val="left"/>
      <w:pPr>
        <w:ind w:left="2016" w:hanging="360"/>
      </w:pPr>
      <w:rPr>
        <w:rFonts w:ascii="Calibri" w:eastAsiaTheme="minorHAnsi" w:hAnsi="Calibri" w:cstheme="minorBidi"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8">
    <w:nsid w:val="3C206645"/>
    <w:multiLevelType w:val="hybridMultilevel"/>
    <w:tmpl w:val="8E303FFC"/>
    <w:lvl w:ilvl="0" w:tplc="4C886F0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E20095"/>
    <w:multiLevelType w:val="hybridMultilevel"/>
    <w:tmpl w:val="00D090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4A5C72D6"/>
    <w:multiLevelType w:val="hybridMultilevel"/>
    <w:tmpl w:val="B164C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0877B2"/>
    <w:multiLevelType w:val="hybridMultilevel"/>
    <w:tmpl w:val="78446426"/>
    <w:lvl w:ilvl="0" w:tplc="04090001">
      <w:start w:val="1"/>
      <w:numFmt w:val="bullet"/>
      <w:lvlText w:val=""/>
      <w:lvlJc w:val="left"/>
      <w:pPr>
        <w:ind w:left="2376" w:hanging="360"/>
      </w:pPr>
      <w:rPr>
        <w:rFonts w:ascii="Symbol" w:hAnsi="Symbol" w:hint="default"/>
      </w:rPr>
    </w:lvl>
    <w:lvl w:ilvl="1" w:tplc="04090003">
      <w:start w:val="1"/>
      <w:numFmt w:val="bullet"/>
      <w:lvlText w:val="o"/>
      <w:lvlJc w:val="left"/>
      <w:pPr>
        <w:ind w:left="3096" w:hanging="360"/>
      </w:pPr>
      <w:rPr>
        <w:rFonts w:ascii="Courier New" w:hAnsi="Courier New" w:cs="Courier New" w:hint="default"/>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2">
    <w:nsid w:val="59C93753"/>
    <w:multiLevelType w:val="hybridMultilevel"/>
    <w:tmpl w:val="57C47FC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5E150CBD"/>
    <w:multiLevelType w:val="hybridMultilevel"/>
    <w:tmpl w:val="D0828D60"/>
    <w:lvl w:ilvl="0" w:tplc="4C886F0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4">
    <w:nsid w:val="609624B1"/>
    <w:multiLevelType w:val="hybridMultilevel"/>
    <w:tmpl w:val="C7629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AE7652"/>
    <w:multiLevelType w:val="hybridMultilevel"/>
    <w:tmpl w:val="664018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5"/>
  </w:num>
  <w:num w:numId="2">
    <w:abstractNumId w:val="8"/>
  </w:num>
  <w:num w:numId="3">
    <w:abstractNumId w:val="13"/>
  </w:num>
  <w:num w:numId="4">
    <w:abstractNumId w:val="9"/>
  </w:num>
  <w:num w:numId="5">
    <w:abstractNumId w:val="4"/>
  </w:num>
  <w:num w:numId="6">
    <w:abstractNumId w:val="0"/>
  </w:num>
  <w:num w:numId="7">
    <w:abstractNumId w:val="2"/>
  </w:num>
  <w:num w:numId="8">
    <w:abstractNumId w:val="7"/>
  </w:num>
  <w:num w:numId="9">
    <w:abstractNumId w:val="15"/>
  </w:num>
  <w:num w:numId="10">
    <w:abstractNumId w:val="14"/>
  </w:num>
  <w:num w:numId="11">
    <w:abstractNumId w:val="10"/>
  </w:num>
  <w:num w:numId="12">
    <w:abstractNumId w:val="3"/>
  </w:num>
  <w:num w:numId="13">
    <w:abstractNumId w:val="11"/>
  </w:num>
  <w:num w:numId="14">
    <w:abstractNumId w:val="12"/>
  </w:num>
  <w:num w:numId="15">
    <w:abstractNumId w:val="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300"/>
    <w:rsid w:val="000000DB"/>
    <w:rsid w:val="00002523"/>
    <w:rsid w:val="00003358"/>
    <w:rsid w:val="000039FB"/>
    <w:rsid w:val="00004419"/>
    <w:rsid w:val="000079F9"/>
    <w:rsid w:val="00007A9A"/>
    <w:rsid w:val="000109B1"/>
    <w:rsid w:val="00013743"/>
    <w:rsid w:val="00013AF7"/>
    <w:rsid w:val="00014242"/>
    <w:rsid w:val="00017E72"/>
    <w:rsid w:val="00017F39"/>
    <w:rsid w:val="00022F5D"/>
    <w:rsid w:val="00023C64"/>
    <w:rsid w:val="00026CD4"/>
    <w:rsid w:val="00030478"/>
    <w:rsid w:val="00033E71"/>
    <w:rsid w:val="00034492"/>
    <w:rsid w:val="0003490D"/>
    <w:rsid w:val="00035FD8"/>
    <w:rsid w:val="00037579"/>
    <w:rsid w:val="0003771A"/>
    <w:rsid w:val="00041288"/>
    <w:rsid w:val="00042101"/>
    <w:rsid w:val="000568C0"/>
    <w:rsid w:val="00056AE6"/>
    <w:rsid w:val="00057106"/>
    <w:rsid w:val="00057F3B"/>
    <w:rsid w:val="00062449"/>
    <w:rsid w:val="000678A1"/>
    <w:rsid w:val="000720A8"/>
    <w:rsid w:val="000741EB"/>
    <w:rsid w:val="000746B2"/>
    <w:rsid w:val="00074DA1"/>
    <w:rsid w:val="000832F4"/>
    <w:rsid w:val="00083D22"/>
    <w:rsid w:val="00086451"/>
    <w:rsid w:val="00086563"/>
    <w:rsid w:val="00087664"/>
    <w:rsid w:val="00092B6D"/>
    <w:rsid w:val="00096169"/>
    <w:rsid w:val="000968AA"/>
    <w:rsid w:val="00097168"/>
    <w:rsid w:val="000A520C"/>
    <w:rsid w:val="000A6C51"/>
    <w:rsid w:val="000B1B5C"/>
    <w:rsid w:val="000B2925"/>
    <w:rsid w:val="000B2B21"/>
    <w:rsid w:val="000B42BB"/>
    <w:rsid w:val="000B5B38"/>
    <w:rsid w:val="000C1C10"/>
    <w:rsid w:val="000C1C7F"/>
    <w:rsid w:val="000C62F9"/>
    <w:rsid w:val="000C731A"/>
    <w:rsid w:val="000C7CEC"/>
    <w:rsid w:val="000C7FBF"/>
    <w:rsid w:val="000D0407"/>
    <w:rsid w:val="000D16B8"/>
    <w:rsid w:val="000D327E"/>
    <w:rsid w:val="000D5E6B"/>
    <w:rsid w:val="000D6156"/>
    <w:rsid w:val="000E0174"/>
    <w:rsid w:val="000E0891"/>
    <w:rsid w:val="000E112C"/>
    <w:rsid w:val="000E1FD0"/>
    <w:rsid w:val="000E413F"/>
    <w:rsid w:val="000F11BB"/>
    <w:rsid w:val="000F16D0"/>
    <w:rsid w:val="000F2712"/>
    <w:rsid w:val="000F29C4"/>
    <w:rsid w:val="000F2C14"/>
    <w:rsid w:val="000F4B79"/>
    <w:rsid w:val="000F58EA"/>
    <w:rsid w:val="00101945"/>
    <w:rsid w:val="001020DF"/>
    <w:rsid w:val="0010268A"/>
    <w:rsid w:val="00104870"/>
    <w:rsid w:val="00104E60"/>
    <w:rsid w:val="00107349"/>
    <w:rsid w:val="00110709"/>
    <w:rsid w:val="001138F7"/>
    <w:rsid w:val="001146C6"/>
    <w:rsid w:val="00115969"/>
    <w:rsid w:val="00116B2F"/>
    <w:rsid w:val="00116D7F"/>
    <w:rsid w:val="00122629"/>
    <w:rsid w:val="00131CEE"/>
    <w:rsid w:val="00131E0B"/>
    <w:rsid w:val="00132482"/>
    <w:rsid w:val="00133617"/>
    <w:rsid w:val="00141D27"/>
    <w:rsid w:val="001437FC"/>
    <w:rsid w:val="00146AD9"/>
    <w:rsid w:val="00147B09"/>
    <w:rsid w:val="001501DA"/>
    <w:rsid w:val="001504E9"/>
    <w:rsid w:val="001526DA"/>
    <w:rsid w:val="0015403A"/>
    <w:rsid w:val="00156176"/>
    <w:rsid w:val="0015736D"/>
    <w:rsid w:val="00160C54"/>
    <w:rsid w:val="00163620"/>
    <w:rsid w:val="00163CB8"/>
    <w:rsid w:val="0016400C"/>
    <w:rsid w:val="0017577F"/>
    <w:rsid w:val="00181057"/>
    <w:rsid w:val="001813E9"/>
    <w:rsid w:val="001846E5"/>
    <w:rsid w:val="001853B5"/>
    <w:rsid w:val="001869B5"/>
    <w:rsid w:val="00190C48"/>
    <w:rsid w:val="00192135"/>
    <w:rsid w:val="00195F35"/>
    <w:rsid w:val="001962C6"/>
    <w:rsid w:val="001963DD"/>
    <w:rsid w:val="00197B15"/>
    <w:rsid w:val="001A347A"/>
    <w:rsid w:val="001A679E"/>
    <w:rsid w:val="001A6C67"/>
    <w:rsid w:val="001B0615"/>
    <w:rsid w:val="001B17A1"/>
    <w:rsid w:val="001B2040"/>
    <w:rsid w:val="001B20E3"/>
    <w:rsid w:val="001B60D2"/>
    <w:rsid w:val="001B626F"/>
    <w:rsid w:val="001C01D1"/>
    <w:rsid w:val="001C13A5"/>
    <w:rsid w:val="001C1BCF"/>
    <w:rsid w:val="001C1BD3"/>
    <w:rsid w:val="001C621A"/>
    <w:rsid w:val="001C6F66"/>
    <w:rsid w:val="001C7C83"/>
    <w:rsid w:val="001D140C"/>
    <w:rsid w:val="001D1F96"/>
    <w:rsid w:val="001D3AFA"/>
    <w:rsid w:val="001D5A52"/>
    <w:rsid w:val="001E25DA"/>
    <w:rsid w:val="001E3E5E"/>
    <w:rsid w:val="001E4BAB"/>
    <w:rsid w:val="001E5D12"/>
    <w:rsid w:val="001F0EFF"/>
    <w:rsid w:val="001F383E"/>
    <w:rsid w:val="001F7FD9"/>
    <w:rsid w:val="00201025"/>
    <w:rsid w:val="00201774"/>
    <w:rsid w:val="002021C9"/>
    <w:rsid w:val="00210B50"/>
    <w:rsid w:val="00210B6B"/>
    <w:rsid w:val="002123A2"/>
    <w:rsid w:val="00213096"/>
    <w:rsid w:val="00213F5D"/>
    <w:rsid w:val="00214BA6"/>
    <w:rsid w:val="00216DAD"/>
    <w:rsid w:val="0021769C"/>
    <w:rsid w:val="00217F9B"/>
    <w:rsid w:val="00221A7E"/>
    <w:rsid w:val="002237C8"/>
    <w:rsid w:val="002307AA"/>
    <w:rsid w:val="00234856"/>
    <w:rsid w:val="00241315"/>
    <w:rsid w:val="002438B6"/>
    <w:rsid w:val="00243A6D"/>
    <w:rsid w:val="00244F8B"/>
    <w:rsid w:val="0024572A"/>
    <w:rsid w:val="00246697"/>
    <w:rsid w:val="00250A19"/>
    <w:rsid w:val="00250A90"/>
    <w:rsid w:val="0025458E"/>
    <w:rsid w:val="002618CB"/>
    <w:rsid w:val="00261F23"/>
    <w:rsid w:val="00263F21"/>
    <w:rsid w:val="00265ED2"/>
    <w:rsid w:val="0026623B"/>
    <w:rsid w:val="00267853"/>
    <w:rsid w:val="0027258E"/>
    <w:rsid w:val="0027749F"/>
    <w:rsid w:val="00282151"/>
    <w:rsid w:val="00284959"/>
    <w:rsid w:val="00290DB9"/>
    <w:rsid w:val="002910B7"/>
    <w:rsid w:val="00291906"/>
    <w:rsid w:val="00292688"/>
    <w:rsid w:val="002929C5"/>
    <w:rsid w:val="00292FDD"/>
    <w:rsid w:val="00295E8B"/>
    <w:rsid w:val="002A0BFD"/>
    <w:rsid w:val="002A271E"/>
    <w:rsid w:val="002A51BC"/>
    <w:rsid w:val="002A6247"/>
    <w:rsid w:val="002A7D86"/>
    <w:rsid w:val="002B04C3"/>
    <w:rsid w:val="002B3C61"/>
    <w:rsid w:val="002B7CF0"/>
    <w:rsid w:val="002C1989"/>
    <w:rsid w:val="002C1C6E"/>
    <w:rsid w:val="002C593D"/>
    <w:rsid w:val="002C66BB"/>
    <w:rsid w:val="002C6B27"/>
    <w:rsid w:val="002C7F5B"/>
    <w:rsid w:val="002D3692"/>
    <w:rsid w:val="002D6036"/>
    <w:rsid w:val="002D73CC"/>
    <w:rsid w:val="002E1622"/>
    <w:rsid w:val="002E2F68"/>
    <w:rsid w:val="002E4228"/>
    <w:rsid w:val="002E6BAC"/>
    <w:rsid w:val="002F33BD"/>
    <w:rsid w:val="002F4706"/>
    <w:rsid w:val="002F4BE5"/>
    <w:rsid w:val="002F7493"/>
    <w:rsid w:val="00302A56"/>
    <w:rsid w:val="00303BEF"/>
    <w:rsid w:val="00303EE9"/>
    <w:rsid w:val="0030442C"/>
    <w:rsid w:val="00304A1E"/>
    <w:rsid w:val="003072AE"/>
    <w:rsid w:val="00312955"/>
    <w:rsid w:val="00314630"/>
    <w:rsid w:val="00314704"/>
    <w:rsid w:val="00317EDF"/>
    <w:rsid w:val="003226CD"/>
    <w:rsid w:val="00324369"/>
    <w:rsid w:val="00324EE8"/>
    <w:rsid w:val="00325FD7"/>
    <w:rsid w:val="00331724"/>
    <w:rsid w:val="00331CE0"/>
    <w:rsid w:val="00336B11"/>
    <w:rsid w:val="00345FB2"/>
    <w:rsid w:val="00346082"/>
    <w:rsid w:val="0035159B"/>
    <w:rsid w:val="00361BB0"/>
    <w:rsid w:val="003638FE"/>
    <w:rsid w:val="00363ACA"/>
    <w:rsid w:val="00364FC4"/>
    <w:rsid w:val="0036604F"/>
    <w:rsid w:val="00367924"/>
    <w:rsid w:val="00370DDE"/>
    <w:rsid w:val="003769F1"/>
    <w:rsid w:val="00380EFD"/>
    <w:rsid w:val="00385180"/>
    <w:rsid w:val="003934BF"/>
    <w:rsid w:val="00394436"/>
    <w:rsid w:val="00394C1E"/>
    <w:rsid w:val="003966A9"/>
    <w:rsid w:val="00397EE1"/>
    <w:rsid w:val="003B38B3"/>
    <w:rsid w:val="003B463D"/>
    <w:rsid w:val="003B5718"/>
    <w:rsid w:val="003B7B6A"/>
    <w:rsid w:val="003C110E"/>
    <w:rsid w:val="003C1C41"/>
    <w:rsid w:val="003C20CE"/>
    <w:rsid w:val="003C28F0"/>
    <w:rsid w:val="003C4D5D"/>
    <w:rsid w:val="003D3BCF"/>
    <w:rsid w:val="003D6181"/>
    <w:rsid w:val="003D6A53"/>
    <w:rsid w:val="003E18F9"/>
    <w:rsid w:val="003E47AF"/>
    <w:rsid w:val="003E4EF3"/>
    <w:rsid w:val="003E6D0B"/>
    <w:rsid w:val="003E720A"/>
    <w:rsid w:val="003E74E6"/>
    <w:rsid w:val="003E7793"/>
    <w:rsid w:val="003F26BE"/>
    <w:rsid w:val="003F3BF9"/>
    <w:rsid w:val="003F4548"/>
    <w:rsid w:val="004045A3"/>
    <w:rsid w:val="00405295"/>
    <w:rsid w:val="00406F9A"/>
    <w:rsid w:val="004074B4"/>
    <w:rsid w:val="004077A7"/>
    <w:rsid w:val="00407FF3"/>
    <w:rsid w:val="00410F40"/>
    <w:rsid w:val="0041146F"/>
    <w:rsid w:val="00412532"/>
    <w:rsid w:val="0041436A"/>
    <w:rsid w:val="00417520"/>
    <w:rsid w:val="00420EFA"/>
    <w:rsid w:val="00421390"/>
    <w:rsid w:val="00423127"/>
    <w:rsid w:val="0042629E"/>
    <w:rsid w:val="004268AE"/>
    <w:rsid w:val="00430B4F"/>
    <w:rsid w:val="00432394"/>
    <w:rsid w:val="00436457"/>
    <w:rsid w:val="0044096B"/>
    <w:rsid w:val="00444A54"/>
    <w:rsid w:val="00444E5C"/>
    <w:rsid w:val="004456AB"/>
    <w:rsid w:val="004510F6"/>
    <w:rsid w:val="004518DA"/>
    <w:rsid w:val="00452E7E"/>
    <w:rsid w:val="004552BF"/>
    <w:rsid w:val="004579FE"/>
    <w:rsid w:val="00461385"/>
    <w:rsid w:val="00462D0E"/>
    <w:rsid w:val="004630FF"/>
    <w:rsid w:val="0046314A"/>
    <w:rsid w:val="0046318D"/>
    <w:rsid w:val="004673DD"/>
    <w:rsid w:val="00471676"/>
    <w:rsid w:val="004739AA"/>
    <w:rsid w:val="00476840"/>
    <w:rsid w:val="00481182"/>
    <w:rsid w:val="00481294"/>
    <w:rsid w:val="00482208"/>
    <w:rsid w:val="004823A0"/>
    <w:rsid w:val="00483D73"/>
    <w:rsid w:val="00485150"/>
    <w:rsid w:val="004865A1"/>
    <w:rsid w:val="00496DED"/>
    <w:rsid w:val="004A2178"/>
    <w:rsid w:val="004A2C71"/>
    <w:rsid w:val="004A3961"/>
    <w:rsid w:val="004A6358"/>
    <w:rsid w:val="004B3DF3"/>
    <w:rsid w:val="004B5322"/>
    <w:rsid w:val="004C0B00"/>
    <w:rsid w:val="004C0BDE"/>
    <w:rsid w:val="004C32AB"/>
    <w:rsid w:val="004C67C4"/>
    <w:rsid w:val="004C6AD7"/>
    <w:rsid w:val="004D267E"/>
    <w:rsid w:val="004D53EF"/>
    <w:rsid w:val="004D5CE7"/>
    <w:rsid w:val="004D6D09"/>
    <w:rsid w:val="004D7E31"/>
    <w:rsid w:val="004E47B0"/>
    <w:rsid w:val="004F24BB"/>
    <w:rsid w:val="004F6B3C"/>
    <w:rsid w:val="004F72D2"/>
    <w:rsid w:val="004F7BED"/>
    <w:rsid w:val="005008A5"/>
    <w:rsid w:val="0050231A"/>
    <w:rsid w:val="0050471B"/>
    <w:rsid w:val="0052432B"/>
    <w:rsid w:val="005248FF"/>
    <w:rsid w:val="005259DF"/>
    <w:rsid w:val="005259E2"/>
    <w:rsid w:val="00526863"/>
    <w:rsid w:val="00526C03"/>
    <w:rsid w:val="0052711A"/>
    <w:rsid w:val="00533418"/>
    <w:rsid w:val="00533524"/>
    <w:rsid w:val="0053589F"/>
    <w:rsid w:val="005433B6"/>
    <w:rsid w:val="0054422C"/>
    <w:rsid w:val="00544AE3"/>
    <w:rsid w:val="005470CD"/>
    <w:rsid w:val="005514F0"/>
    <w:rsid w:val="005524BE"/>
    <w:rsid w:val="0055587D"/>
    <w:rsid w:val="005605D7"/>
    <w:rsid w:val="00561E70"/>
    <w:rsid w:val="005670A2"/>
    <w:rsid w:val="005674A1"/>
    <w:rsid w:val="005678E8"/>
    <w:rsid w:val="00570A50"/>
    <w:rsid w:val="00576737"/>
    <w:rsid w:val="005775C6"/>
    <w:rsid w:val="005823D2"/>
    <w:rsid w:val="00586B9C"/>
    <w:rsid w:val="00587028"/>
    <w:rsid w:val="00590CB0"/>
    <w:rsid w:val="00592E1E"/>
    <w:rsid w:val="005950A0"/>
    <w:rsid w:val="00595643"/>
    <w:rsid w:val="005A1F7B"/>
    <w:rsid w:val="005A33C7"/>
    <w:rsid w:val="005A35ED"/>
    <w:rsid w:val="005B23C3"/>
    <w:rsid w:val="005C0328"/>
    <w:rsid w:val="005C0C69"/>
    <w:rsid w:val="005C1195"/>
    <w:rsid w:val="005C5567"/>
    <w:rsid w:val="005C7A35"/>
    <w:rsid w:val="005C7FEA"/>
    <w:rsid w:val="005D795C"/>
    <w:rsid w:val="005E371D"/>
    <w:rsid w:val="005E4207"/>
    <w:rsid w:val="005E5002"/>
    <w:rsid w:val="005E6A6F"/>
    <w:rsid w:val="005E7C5E"/>
    <w:rsid w:val="005F048C"/>
    <w:rsid w:val="005F1820"/>
    <w:rsid w:val="005F2488"/>
    <w:rsid w:val="005F48BB"/>
    <w:rsid w:val="005F5217"/>
    <w:rsid w:val="005F685F"/>
    <w:rsid w:val="005F75D8"/>
    <w:rsid w:val="006030A2"/>
    <w:rsid w:val="0060487A"/>
    <w:rsid w:val="00604D15"/>
    <w:rsid w:val="00605827"/>
    <w:rsid w:val="00612EF6"/>
    <w:rsid w:val="00615526"/>
    <w:rsid w:val="00615B77"/>
    <w:rsid w:val="00615FF1"/>
    <w:rsid w:val="00617AD5"/>
    <w:rsid w:val="00620ECE"/>
    <w:rsid w:val="0062346E"/>
    <w:rsid w:val="00624B47"/>
    <w:rsid w:val="00625CFB"/>
    <w:rsid w:val="006262DB"/>
    <w:rsid w:val="0062694D"/>
    <w:rsid w:val="006340B9"/>
    <w:rsid w:val="00640B7D"/>
    <w:rsid w:val="00643558"/>
    <w:rsid w:val="00646537"/>
    <w:rsid w:val="00646D39"/>
    <w:rsid w:val="00647DC0"/>
    <w:rsid w:val="00651838"/>
    <w:rsid w:val="006525D3"/>
    <w:rsid w:val="00652B93"/>
    <w:rsid w:val="0065699C"/>
    <w:rsid w:val="00656BF3"/>
    <w:rsid w:val="006613A1"/>
    <w:rsid w:val="00663031"/>
    <w:rsid w:val="00665C79"/>
    <w:rsid w:val="00666862"/>
    <w:rsid w:val="00666E89"/>
    <w:rsid w:val="00667461"/>
    <w:rsid w:val="00672E9E"/>
    <w:rsid w:val="00680193"/>
    <w:rsid w:val="00681C36"/>
    <w:rsid w:val="00681D8E"/>
    <w:rsid w:val="00683442"/>
    <w:rsid w:val="006841B1"/>
    <w:rsid w:val="00684281"/>
    <w:rsid w:val="006902B7"/>
    <w:rsid w:val="00693847"/>
    <w:rsid w:val="006938F2"/>
    <w:rsid w:val="006974CB"/>
    <w:rsid w:val="006A437B"/>
    <w:rsid w:val="006B1BA5"/>
    <w:rsid w:val="006B3FAF"/>
    <w:rsid w:val="006B4E14"/>
    <w:rsid w:val="006B6435"/>
    <w:rsid w:val="006B6BA8"/>
    <w:rsid w:val="006C078E"/>
    <w:rsid w:val="006C342C"/>
    <w:rsid w:val="006C4891"/>
    <w:rsid w:val="006C7AF6"/>
    <w:rsid w:val="006D0756"/>
    <w:rsid w:val="006D2BCA"/>
    <w:rsid w:val="006D3C17"/>
    <w:rsid w:val="006D432C"/>
    <w:rsid w:val="006D65E3"/>
    <w:rsid w:val="006E0C02"/>
    <w:rsid w:val="006E2F89"/>
    <w:rsid w:val="006E43B1"/>
    <w:rsid w:val="006F0531"/>
    <w:rsid w:val="006F1077"/>
    <w:rsid w:val="006F155B"/>
    <w:rsid w:val="006F3CDD"/>
    <w:rsid w:val="006F64DE"/>
    <w:rsid w:val="00704E76"/>
    <w:rsid w:val="0070586A"/>
    <w:rsid w:val="00705C62"/>
    <w:rsid w:val="0071197C"/>
    <w:rsid w:val="007175F0"/>
    <w:rsid w:val="0071799E"/>
    <w:rsid w:val="00722A4F"/>
    <w:rsid w:val="00726227"/>
    <w:rsid w:val="00727879"/>
    <w:rsid w:val="007334A1"/>
    <w:rsid w:val="00736A66"/>
    <w:rsid w:val="007478A2"/>
    <w:rsid w:val="00750916"/>
    <w:rsid w:val="00752A4F"/>
    <w:rsid w:val="007605E7"/>
    <w:rsid w:val="007655B6"/>
    <w:rsid w:val="007707A8"/>
    <w:rsid w:val="0077307B"/>
    <w:rsid w:val="0077450E"/>
    <w:rsid w:val="007825E6"/>
    <w:rsid w:val="007840AB"/>
    <w:rsid w:val="00785264"/>
    <w:rsid w:val="00786B4F"/>
    <w:rsid w:val="00790A37"/>
    <w:rsid w:val="0079522A"/>
    <w:rsid w:val="007966B1"/>
    <w:rsid w:val="00796827"/>
    <w:rsid w:val="007A0E2D"/>
    <w:rsid w:val="007A4246"/>
    <w:rsid w:val="007B1D7A"/>
    <w:rsid w:val="007B1E37"/>
    <w:rsid w:val="007B44DE"/>
    <w:rsid w:val="007B4530"/>
    <w:rsid w:val="007B4EAE"/>
    <w:rsid w:val="007B5404"/>
    <w:rsid w:val="007B6CB9"/>
    <w:rsid w:val="007C0823"/>
    <w:rsid w:val="007C1B61"/>
    <w:rsid w:val="007C1E64"/>
    <w:rsid w:val="007C251C"/>
    <w:rsid w:val="007C4B45"/>
    <w:rsid w:val="007C4C32"/>
    <w:rsid w:val="007D0DB3"/>
    <w:rsid w:val="007D44CD"/>
    <w:rsid w:val="007D7273"/>
    <w:rsid w:val="007E346E"/>
    <w:rsid w:val="007E34E9"/>
    <w:rsid w:val="007E3AF7"/>
    <w:rsid w:val="007E57C0"/>
    <w:rsid w:val="007E5CD9"/>
    <w:rsid w:val="007E6180"/>
    <w:rsid w:val="007E6925"/>
    <w:rsid w:val="007E721F"/>
    <w:rsid w:val="007E724F"/>
    <w:rsid w:val="007F2F6E"/>
    <w:rsid w:val="007F4034"/>
    <w:rsid w:val="007F5E22"/>
    <w:rsid w:val="007F72BE"/>
    <w:rsid w:val="0080238E"/>
    <w:rsid w:val="00803B43"/>
    <w:rsid w:val="008059FA"/>
    <w:rsid w:val="00805D93"/>
    <w:rsid w:val="0080777F"/>
    <w:rsid w:val="00810918"/>
    <w:rsid w:val="00811F84"/>
    <w:rsid w:val="00816DF1"/>
    <w:rsid w:val="00824AD2"/>
    <w:rsid w:val="008256F8"/>
    <w:rsid w:val="008270BA"/>
    <w:rsid w:val="00830666"/>
    <w:rsid w:val="008321E1"/>
    <w:rsid w:val="00835711"/>
    <w:rsid w:val="00840690"/>
    <w:rsid w:val="00842847"/>
    <w:rsid w:val="00846988"/>
    <w:rsid w:val="0085262A"/>
    <w:rsid w:val="00855570"/>
    <w:rsid w:val="00855B76"/>
    <w:rsid w:val="00856258"/>
    <w:rsid w:val="008565B2"/>
    <w:rsid w:val="0086295F"/>
    <w:rsid w:val="00863738"/>
    <w:rsid w:val="00864375"/>
    <w:rsid w:val="00873FD0"/>
    <w:rsid w:val="008748B2"/>
    <w:rsid w:val="00877886"/>
    <w:rsid w:val="008809C5"/>
    <w:rsid w:val="00883FF1"/>
    <w:rsid w:val="00885274"/>
    <w:rsid w:val="0088609F"/>
    <w:rsid w:val="00887116"/>
    <w:rsid w:val="00893FAE"/>
    <w:rsid w:val="00894AB5"/>
    <w:rsid w:val="00894B6B"/>
    <w:rsid w:val="008958E6"/>
    <w:rsid w:val="00895B74"/>
    <w:rsid w:val="008A1313"/>
    <w:rsid w:val="008A1D8C"/>
    <w:rsid w:val="008A42E9"/>
    <w:rsid w:val="008A4925"/>
    <w:rsid w:val="008B0014"/>
    <w:rsid w:val="008B555D"/>
    <w:rsid w:val="008B594C"/>
    <w:rsid w:val="008B6602"/>
    <w:rsid w:val="008B7A69"/>
    <w:rsid w:val="008C15BE"/>
    <w:rsid w:val="008C1614"/>
    <w:rsid w:val="008C4CDF"/>
    <w:rsid w:val="008C5255"/>
    <w:rsid w:val="008D7300"/>
    <w:rsid w:val="008E01B3"/>
    <w:rsid w:val="008E06B4"/>
    <w:rsid w:val="008E0FF8"/>
    <w:rsid w:val="008E7375"/>
    <w:rsid w:val="008E7404"/>
    <w:rsid w:val="008F1A40"/>
    <w:rsid w:val="00903048"/>
    <w:rsid w:val="00903975"/>
    <w:rsid w:val="00912212"/>
    <w:rsid w:val="009130E1"/>
    <w:rsid w:val="00914F90"/>
    <w:rsid w:val="009166E0"/>
    <w:rsid w:val="009167CD"/>
    <w:rsid w:val="00922291"/>
    <w:rsid w:val="00922862"/>
    <w:rsid w:val="00922B2C"/>
    <w:rsid w:val="009236B1"/>
    <w:rsid w:val="00933A2A"/>
    <w:rsid w:val="00943A18"/>
    <w:rsid w:val="00945F12"/>
    <w:rsid w:val="0095137E"/>
    <w:rsid w:val="009559A5"/>
    <w:rsid w:val="009569C1"/>
    <w:rsid w:val="00957F9A"/>
    <w:rsid w:val="0096067E"/>
    <w:rsid w:val="009609D2"/>
    <w:rsid w:val="0096156F"/>
    <w:rsid w:val="0096180B"/>
    <w:rsid w:val="0096312C"/>
    <w:rsid w:val="00963D7A"/>
    <w:rsid w:val="009671FC"/>
    <w:rsid w:val="009722DA"/>
    <w:rsid w:val="00974A22"/>
    <w:rsid w:val="009772FC"/>
    <w:rsid w:val="00977845"/>
    <w:rsid w:val="00986B82"/>
    <w:rsid w:val="00990463"/>
    <w:rsid w:val="009905C4"/>
    <w:rsid w:val="0099296C"/>
    <w:rsid w:val="00996048"/>
    <w:rsid w:val="00996AE2"/>
    <w:rsid w:val="0099771D"/>
    <w:rsid w:val="009A1760"/>
    <w:rsid w:val="009A317C"/>
    <w:rsid w:val="009A699A"/>
    <w:rsid w:val="009B026A"/>
    <w:rsid w:val="009B0A2D"/>
    <w:rsid w:val="009B2369"/>
    <w:rsid w:val="009B5A1A"/>
    <w:rsid w:val="009B5FBF"/>
    <w:rsid w:val="009C0A00"/>
    <w:rsid w:val="009C4462"/>
    <w:rsid w:val="009C56F7"/>
    <w:rsid w:val="009C5F4A"/>
    <w:rsid w:val="009D3F63"/>
    <w:rsid w:val="009D60F1"/>
    <w:rsid w:val="009D794E"/>
    <w:rsid w:val="009E143D"/>
    <w:rsid w:val="009E2637"/>
    <w:rsid w:val="009E2EF6"/>
    <w:rsid w:val="009E6F71"/>
    <w:rsid w:val="009F04E1"/>
    <w:rsid w:val="009F183E"/>
    <w:rsid w:val="009F1B80"/>
    <w:rsid w:val="009F4A40"/>
    <w:rsid w:val="009F61E8"/>
    <w:rsid w:val="00A00463"/>
    <w:rsid w:val="00A0052A"/>
    <w:rsid w:val="00A00AC9"/>
    <w:rsid w:val="00A06EAC"/>
    <w:rsid w:val="00A06FC5"/>
    <w:rsid w:val="00A12AE6"/>
    <w:rsid w:val="00A1566C"/>
    <w:rsid w:val="00A15C06"/>
    <w:rsid w:val="00A16B3F"/>
    <w:rsid w:val="00A23F10"/>
    <w:rsid w:val="00A257EA"/>
    <w:rsid w:val="00A26766"/>
    <w:rsid w:val="00A26C30"/>
    <w:rsid w:val="00A30A8D"/>
    <w:rsid w:val="00A32B17"/>
    <w:rsid w:val="00A37008"/>
    <w:rsid w:val="00A40810"/>
    <w:rsid w:val="00A454EF"/>
    <w:rsid w:val="00A47EB8"/>
    <w:rsid w:val="00A504DF"/>
    <w:rsid w:val="00A50B7C"/>
    <w:rsid w:val="00A56BD3"/>
    <w:rsid w:val="00A56DED"/>
    <w:rsid w:val="00A56DF7"/>
    <w:rsid w:val="00A60582"/>
    <w:rsid w:val="00A627FE"/>
    <w:rsid w:val="00A62DA6"/>
    <w:rsid w:val="00A65F44"/>
    <w:rsid w:val="00A66E11"/>
    <w:rsid w:val="00A70EC2"/>
    <w:rsid w:val="00A74707"/>
    <w:rsid w:val="00A7524F"/>
    <w:rsid w:val="00A752E1"/>
    <w:rsid w:val="00A84E65"/>
    <w:rsid w:val="00A85B44"/>
    <w:rsid w:val="00A91318"/>
    <w:rsid w:val="00A9239F"/>
    <w:rsid w:val="00A94047"/>
    <w:rsid w:val="00A952FC"/>
    <w:rsid w:val="00A9725B"/>
    <w:rsid w:val="00A973D9"/>
    <w:rsid w:val="00AA152A"/>
    <w:rsid w:val="00AA2A6D"/>
    <w:rsid w:val="00AA3B3E"/>
    <w:rsid w:val="00AA6265"/>
    <w:rsid w:val="00AB1F88"/>
    <w:rsid w:val="00AB2718"/>
    <w:rsid w:val="00AB464A"/>
    <w:rsid w:val="00AB7BCE"/>
    <w:rsid w:val="00AC045D"/>
    <w:rsid w:val="00AC05DF"/>
    <w:rsid w:val="00AC2761"/>
    <w:rsid w:val="00AC425E"/>
    <w:rsid w:val="00AC5841"/>
    <w:rsid w:val="00AC6186"/>
    <w:rsid w:val="00AC6EA7"/>
    <w:rsid w:val="00AC70AB"/>
    <w:rsid w:val="00AD197F"/>
    <w:rsid w:val="00AD2967"/>
    <w:rsid w:val="00AD490C"/>
    <w:rsid w:val="00AD6FFA"/>
    <w:rsid w:val="00AD7D24"/>
    <w:rsid w:val="00AE0A76"/>
    <w:rsid w:val="00AE2056"/>
    <w:rsid w:val="00AE2928"/>
    <w:rsid w:val="00AE2CE2"/>
    <w:rsid w:val="00AE3AEE"/>
    <w:rsid w:val="00AE5B14"/>
    <w:rsid w:val="00AF1E90"/>
    <w:rsid w:val="00AF3B79"/>
    <w:rsid w:val="00AF46B3"/>
    <w:rsid w:val="00AF6587"/>
    <w:rsid w:val="00B034CA"/>
    <w:rsid w:val="00B062DB"/>
    <w:rsid w:val="00B1212C"/>
    <w:rsid w:val="00B15657"/>
    <w:rsid w:val="00B15DB6"/>
    <w:rsid w:val="00B17DAA"/>
    <w:rsid w:val="00B2097F"/>
    <w:rsid w:val="00B312AB"/>
    <w:rsid w:val="00B31B1E"/>
    <w:rsid w:val="00B335E6"/>
    <w:rsid w:val="00B40A25"/>
    <w:rsid w:val="00B41A92"/>
    <w:rsid w:val="00B4260E"/>
    <w:rsid w:val="00B42772"/>
    <w:rsid w:val="00B44D4F"/>
    <w:rsid w:val="00B4700E"/>
    <w:rsid w:val="00B470DA"/>
    <w:rsid w:val="00B4752D"/>
    <w:rsid w:val="00B54A85"/>
    <w:rsid w:val="00B646AC"/>
    <w:rsid w:val="00B6551D"/>
    <w:rsid w:val="00B66489"/>
    <w:rsid w:val="00B6749A"/>
    <w:rsid w:val="00B71904"/>
    <w:rsid w:val="00B71B66"/>
    <w:rsid w:val="00B74F3E"/>
    <w:rsid w:val="00B752DB"/>
    <w:rsid w:val="00B7544D"/>
    <w:rsid w:val="00B758A5"/>
    <w:rsid w:val="00B81B12"/>
    <w:rsid w:val="00B82ACE"/>
    <w:rsid w:val="00B90A14"/>
    <w:rsid w:val="00B91307"/>
    <w:rsid w:val="00B942A9"/>
    <w:rsid w:val="00B94F72"/>
    <w:rsid w:val="00B9750D"/>
    <w:rsid w:val="00BA1C32"/>
    <w:rsid w:val="00BA28B5"/>
    <w:rsid w:val="00BA49B4"/>
    <w:rsid w:val="00BA5A57"/>
    <w:rsid w:val="00BB070E"/>
    <w:rsid w:val="00BB166A"/>
    <w:rsid w:val="00BB7123"/>
    <w:rsid w:val="00BC0110"/>
    <w:rsid w:val="00BC4082"/>
    <w:rsid w:val="00BD0B3E"/>
    <w:rsid w:val="00BD293E"/>
    <w:rsid w:val="00BD4AEB"/>
    <w:rsid w:val="00BD5A0F"/>
    <w:rsid w:val="00BD626B"/>
    <w:rsid w:val="00BD7309"/>
    <w:rsid w:val="00BE19A0"/>
    <w:rsid w:val="00BE2742"/>
    <w:rsid w:val="00BE4CDE"/>
    <w:rsid w:val="00BE541A"/>
    <w:rsid w:val="00BE5A19"/>
    <w:rsid w:val="00BE790B"/>
    <w:rsid w:val="00BF303F"/>
    <w:rsid w:val="00BF39E6"/>
    <w:rsid w:val="00BF4376"/>
    <w:rsid w:val="00BF4DCD"/>
    <w:rsid w:val="00C00B34"/>
    <w:rsid w:val="00C033CA"/>
    <w:rsid w:val="00C0376F"/>
    <w:rsid w:val="00C04A24"/>
    <w:rsid w:val="00C04B63"/>
    <w:rsid w:val="00C10E4B"/>
    <w:rsid w:val="00C12179"/>
    <w:rsid w:val="00C13AB2"/>
    <w:rsid w:val="00C16EA1"/>
    <w:rsid w:val="00C20702"/>
    <w:rsid w:val="00C20B9D"/>
    <w:rsid w:val="00C235D3"/>
    <w:rsid w:val="00C236BA"/>
    <w:rsid w:val="00C34B21"/>
    <w:rsid w:val="00C36C20"/>
    <w:rsid w:val="00C36DFD"/>
    <w:rsid w:val="00C37341"/>
    <w:rsid w:val="00C42A32"/>
    <w:rsid w:val="00C4468A"/>
    <w:rsid w:val="00C45D83"/>
    <w:rsid w:val="00C46372"/>
    <w:rsid w:val="00C508F2"/>
    <w:rsid w:val="00C51A9B"/>
    <w:rsid w:val="00C52DF2"/>
    <w:rsid w:val="00C551E5"/>
    <w:rsid w:val="00C55F6A"/>
    <w:rsid w:val="00C6437D"/>
    <w:rsid w:val="00C70938"/>
    <w:rsid w:val="00C71011"/>
    <w:rsid w:val="00C80136"/>
    <w:rsid w:val="00C8090A"/>
    <w:rsid w:val="00C86A73"/>
    <w:rsid w:val="00C939DF"/>
    <w:rsid w:val="00CA592C"/>
    <w:rsid w:val="00CB183D"/>
    <w:rsid w:val="00CB3725"/>
    <w:rsid w:val="00CB78D7"/>
    <w:rsid w:val="00CC1E9F"/>
    <w:rsid w:val="00CC55D7"/>
    <w:rsid w:val="00CC6BF8"/>
    <w:rsid w:val="00CD7D13"/>
    <w:rsid w:val="00CE4BB5"/>
    <w:rsid w:val="00CE4C4D"/>
    <w:rsid w:val="00CF315C"/>
    <w:rsid w:val="00CF47E7"/>
    <w:rsid w:val="00D018A7"/>
    <w:rsid w:val="00D0429B"/>
    <w:rsid w:val="00D069CD"/>
    <w:rsid w:val="00D10652"/>
    <w:rsid w:val="00D10D05"/>
    <w:rsid w:val="00D1161D"/>
    <w:rsid w:val="00D133D5"/>
    <w:rsid w:val="00D1386A"/>
    <w:rsid w:val="00D15DC0"/>
    <w:rsid w:val="00D24109"/>
    <w:rsid w:val="00D25D43"/>
    <w:rsid w:val="00D26391"/>
    <w:rsid w:val="00D277AA"/>
    <w:rsid w:val="00D30927"/>
    <w:rsid w:val="00D314E1"/>
    <w:rsid w:val="00D33125"/>
    <w:rsid w:val="00D33C8F"/>
    <w:rsid w:val="00D34CA4"/>
    <w:rsid w:val="00D35A11"/>
    <w:rsid w:val="00D35C09"/>
    <w:rsid w:val="00D36227"/>
    <w:rsid w:val="00D36353"/>
    <w:rsid w:val="00D417C5"/>
    <w:rsid w:val="00D43AA9"/>
    <w:rsid w:val="00D472C1"/>
    <w:rsid w:val="00D47A93"/>
    <w:rsid w:val="00D50EF2"/>
    <w:rsid w:val="00D519C6"/>
    <w:rsid w:val="00D529C4"/>
    <w:rsid w:val="00D535C9"/>
    <w:rsid w:val="00D537D4"/>
    <w:rsid w:val="00D53D56"/>
    <w:rsid w:val="00D60409"/>
    <w:rsid w:val="00D616F5"/>
    <w:rsid w:val="00D636FC"/>
    <w:rsid w:val="00D728E8"/>
    <w:rsid w:val="00D767A4"/>
    <w:rsid w:val="00D76D10"/>
    <w:rsid w:val="00D770EB"/>
    <w:rsid w:val="00D77542"/>
    <w:rsid w:val="00D872A9"/>
    <w:rsid w:val="00D925BE"/>
    <w:rsid w:val="00D9569D"/>
    <w:rsid w:val="00D958EC"/>
    <w:rsid w:val="00DA03D0"/>
    <w:rsid w:val="00DA4708"/>
    <w:rsid w:val="00DA4E60"/>
    <w:rsid w:val="00DB282A"/>
    <w:rsid w:val="00DB3219"/>
    <w:rsid w:val="00DB3424"/>
    <w:rsid w:val="00DB35AA"/>
    <w:rsid w:val="00DB368D"/>
    <w:rsid w:val="00DB5BE8"/>
    <w:rsid w:val="00DC3073"/>
    <w:rsid w:val="00DC5F6C"/>
    <w:rsid w:val="00DC6A91"/>
    <w:rsid w:val="00DC6EAA"/>
    <w:rsid w:val="00DD04DF"/>
    <w:rsid w:val="00DD0CCD"/>
    <w:rsid w:val="00DD2249"/>
    <w:rsid w:val="00DD275A"/>
    <w:rsid w:val="00DD4A3C"/>
    <w:rsid w:val="00DE01F6"/>
    <w:rsid w:val="00DE3D69"/>
    <w:rsid w:val="00DE585F"/>
    <w:rsid w:val="00DE6563"/>
    <w:rsid w:val="00DE790A"/>
    <w:rsid w:val="00DF2A3B"/>
    <w:rsid w:val="00DF2DCE"/>
    <w:rsid w:val="00DF3827"/>
    <w:rsid w:val="00DF3E25"/>
    <w:rsid w:val="00DF726C"/>
    <w:rsid w:val="00DF7BC7"/>
    <w:rsid w:val="00E018DC"/>
    <w:rsid w:val="00E01D20"/>
    <w:rsid w:val="00E01FFC"/>
    <w:rsid w:val="00E0430E"/>
    <w:rsid w:val="00E06156"/>
    <w:rsid w:val="00E06E19"/>
    <w:rsid w:val="00E079F1"/>
    <w:rsid w:val="00E07CE1"/>
    <w:rsid w:val="00E15920"/>
    <w:rsid w:val="00E16176"/>
    <w:rsid w:val="00E17789"/>
    <w:rsid w:val="00E17D33"/>
    <w:rsid w:val="00E20240"/>
    <w:rsid w:val="00E2425D"/>
    <w:rsid w:val="00E2730A"/>
    <w:rsid w:val="00E320DA"/>
    <w:rsid w:val="00E325A5"/>
    <w:rsid w:val="00E33438"/>
    <w:rsid w:val="00E35879"/>
    <w:rsid w:val="00E3638B"/>
    <w:rsid w:val="00E36F30"/>
    <w:rsid w:val="00E401F0"/>
    <w:rsid w:val="00E42F57"/>
    <w:rsid w:val="00E4536E"/>
    <w:rsid w:val="00E45A5C"/>
    <w:rsid w:val="00E47115"/>
    <w:rsid w:val="00E47425"/>
    <w:rsid w:val="00E519C6"/>
    <w:rsid w:val="00E54D29"/>
    <w:rsid w:val="00E57E2E"/>
    <w:rsid w:val="00E61ADC"/>
    <w:rsid w:val="00E6298F"/>
    <w:rsid w:val="00E647B7"/>
    <w:rsid w:val="00E700B0"/>
    <w:rsid w:val="00E7097F"/>
    <w:rsid w:val="00E70CBC"/>
    <w:rsid w:val="00E70CD4"/>
    <w:rsid w:val="00E70F76"/>
    <w:rsid w:val="00E73889"/>
    <w:rsid w:val="00E73F50"/>
    <w:rsid w:val="00E8036B"/>
    <w:rsid w:val="00E8061D"/>
    <w:rsid w:val="00E823CD"/>
    <w:rsid w:val="00E84039"/>
    <w:rsid w:val="00E856EF"/>
    <w:rsid w:val="00E91290"/>
    <w:rsid w:val="00E93D13"/>
    <w:rsid w:val="00EA113B"/>
    <w:rsid w:val="00EA203A"/>
    <w:rsid w:val="00EA2953"/>
    <w:rsid w:val="00EA32B3"/>
    <w:rsid w:val="00EA32E0"/>
    <w:rsid w:val="00EA7087"/>
    <w:rsid w:val="00EB26E1"/>
    <w:rsid w:val="00EB2ED3"/>
    <w:rsid w:val="00EB31C2"/>
    <w:rsid w:val="00EB3BF6"/>
    <w:rsid w:val="00EC062D"/>
    <w:rsid w:val="00EC1BD2"/>
    <w:rsid w:val="00EC3290"/>
    <w:rsid w:val="00EC74EB"/>
    <w:rsid w:val="00ED113E"/>
    <w:rsid w:val="00ED3C6E"/>
    <w:rsid w:val="00ED6D5F"/>
    <w:rsid w:val="00EE580F"/>
    <w:rsid w:val="00EE619B"/>
    <w:rsid w:val="00EE70BD"/>
    <w:rsid w:val="00EF3621"/>
    <w:rsid w:val="00EF44F4"/>
    <w:rsid w:val="00F00073"/>
    <w:rsid w:val="00F01B8C"/>
    <w:rsid w:val="00F03EF2"/>
    <w:rsid w:val="00F04616"/>
    <w:rsid w:val="00F05058"/>
    <w:rsid w:val="00F06873"/>
    <w:rsid w:val="00F07B2B"/>
    <w:rsid w:val="00F10B92"/>
    <w:rsid w:val="00F13AD1"/>
    <w:rsid w:val="00F14161"/>
    <w:rsid w:val="00F14E39"/>
    <w:rsid w:val="00F157EC"/>
    <w:rsid w:val="00F15E88"/>
    <w:rsid w:val="00F164E9"/>
    <w:rsid w:val="00F2142F"/>
    <w:rsid w:val="00F22A96"/>
    <w:rsid w:val="00F22D26"/>
    <w:rsid w:val="00F22FAE"/>
    <w:rsid w:val="00F23947"/>
    <w:rsid w:val="00F31550"/>
    <w:rsid w:val="00F43525"/>
    <w:rsid w:val="00F4461F"/>
    <w:rsid w:val="00F45133"/>
    <w:rsid w:val="00F45351"/>
    <w:rsid w:val="00F45850"/>
    <w:rsid w:val="00F472EE"/>
    <w:rsid w:val="00F47616"/>
    <w:rsid w:val="00F54C01"/>
    <w:rsid w:val="00F5752A"/>
    <w:rsid w:val="00F603AD"/>
    <w:rsid w:val="00F61E6F"/>
    <w:rsid w:val="00F64874"/>
    <w:rsid w:val="00F65931"/>
    <w:rsid w:val="00F67130"/>
    <w:rsid w:val="00F726C6"/>
    <w:rsid w:val="00F73DA0"/>
    <w:rsid w:val="00F744C3"/>
    <w:rsid w:val="00F77EF3"/>
    <w:rsid w:val="00F816C8"/>
    <w:rsid w:val="00F84E24"/>
    <w:rsid w:val="00F90DE4"/>
    <w:rsid w:val="00F912DC"/>
    <w:rsid w:val="00F92F99"/>
    <w:rsid w:val="00F93222"/>
    <w:rsid w:val="00F972BB"/>
    <w:rsid w:val="00FA1473"/>
    <w:rsid w:val="00FA16B4"/>
    <w:rsid w:val="00FA1D23"/>
    <w:rsid w:val="00FA28C9"/>
    <w:rsid w:val="00FA449E"/>
    <w:rsid w:val="00FB25A7"/>
    <w:rsid w:val="00FB4EB3"/>
    <w:rsid w:val="00FB6B7C"/>
    <w:rsid w:val="00FC14D6"/>
    <w:rsid w:val="00FC2AFF"/>
    <w:rsid w:val="00FC7631"/>
    <w:rsid w:val="00FD0464"/>
    <w:rsid w:val="00FD135F"/>
    <w:rsid w:val="00FD2529"/>
    <w:rsid w:val="00FD5CA1"/>
    <w:rsid w:val="00FD6954"/>
    <w:rsid w:val="00FD71CE"/>
    <w:rsid w:val="00FE10A3"/>
    <w:rsid w:val="00FE2CF8"/>
    <w:rsid w:val="00FE4506"/>
    <w:rsid w:val="00F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8B"/>
    <w:pPr>
      <w:ind w:left="432"/>
    </w:pPr>
  </w:style>
  <w:style w:type="paragraph" w:styleId="Heading1">
    <w:name w:val="heading 1"/>
    <w:basedOn w:val="Normal"/>
    <w:next w:val="Normal"/>
    <w:link w:val="Heading1Char"/>
    <w:qFormat/>
    <w:rsid w:val="008D73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77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277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277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77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D277A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D277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277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277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300"/>
  </w:style>
  <w:style w:type="paragraph" w:styleId="Footer">
    <w:name w:val="footer"/>
    <w:basedOn w:val="Normal"/>
    <w:link w:val="FooterChar"/>
    <w:uiPriority w:val="99"/>
    <w:unhideWhenUsed/>
    <w:rsid w:val="008D7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300"/>
  </w:style>
  <w:style w:type="paragraph" w:styleId="BalloonText">
    <w:name w:val="Balloon Text"/>
    <w:basedOn w:val="Normal"/>
    <w:link w:val="BalloonTextChar"/>
    <w:uiPriority w:val="99"/>
    <w:semiHidden/>
    <w:unhideWhenUsed/>
    <w:rsid w:val="008D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300"/>
    <w:rPr>
      <w:rFonts w:ascii="Tahoma" w:hAnsi="Tahoma" w:cs="Tahoma"/>
      <w:sz w:val="16"/>
      <w:szCs w:val="16"/>
    </w:rPr>
  </w:style>
  <w:style w:type="table" w:styleId="TableGrid">
    <w:name w:val="Table Grid"/>
    <w:basedOn w:val="TableNormal"/>
    <w:uiPriority w:val="59"/>
    <w:rsid w:val="008D7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D7300"/>
    <w:rPr>
      <w:rFonts w:asciiTheme="majorHAnsi" w:eastAsiaTheme="majorEastAsia" w:hAnsiTheme="majorHAnsi" w:cstheme="majorBidi"/>
      <w:b/>
      <w:bCs/>
      <w:color w:val="365F91" w:themeColor="accent1" w:themeShade="BF"/>
      <w:sz w:val="28"/>
      <w:szCs w:val="28"/>
    </w:rPr>
  </w:style>
  <w:style w:type="paragraph" w:styleId="Title">
    <w:name w:val="Title"/>
    <w:basedOn w:val="Heading1"/>
    <w:next w:val="Normal"/>
    <w:link w:val="TitleChar"/>
    <w:uiPriority w:val="10"/>
    <w:qFormat/>
    <w:rsid w:val="007B44DE"/>
    <w:pPr>
      <w:numPr>
        <w:numId w:val="0"/>
      </w:numPr>
      <w:ind w:left="432" w:hanging="432"/>
      <w:jc w:val="center"/>
    </w:pPr>
    <w:rPr>
      <w:rFonts w:ascii="Calibri" w:hAnsi="Calibri"/>
      <w:sz w:val="24"/>
    </w:rPr>
  </w:style>
  <w:style w:type="character" w:customStyle="1" w:styleId="TitleChar">
    <w:name w:val="Title Char"/>
    <w:basedOn w:val="DefaultParagraphFont"/>
    <w:link w:val="Title"/>
    <w:uiPriority w:val="10"/>
    <w:rsid w:val="007B44DE"/>
    <w:rPr>
      <w:rFonts w:ascii="Calibri" w:eastAsiaTheme="majorEastAsia" w:hAnsi="Calibri" w:cstheme="majorBidi"/>
      <w:b/>
      <w:bCs/>
      <w:color w:val="365F91" w:themeColor="accent1" w:themeShade="BF"/>
      <w:sz w:val="24"/>
      <w:szCs w:val="28"/>
    </w:rPr>
  </w:style>
  <w:style w:type="paragraph" w:styleId="Subtitle">
    <w:name w:val="Subtitle"/>
    <w:basedOn w:val="Normal"/>
    <w:next w:val="Normal"/>
    <w:link w:val="SubtitleChar"/>
    <w:uiPriority w:val="11"/>
    <w:qFormat/>
    <w:rsid w:val="008D7300"/>
  </w:style>
  <w:style w:type="character" w:customStyle="1" w:styleId="SubtitleChar">
    <w:name w:val="Subtitle Char"/>
    <w:basedOn w:val="DefaultParagraphFont"/>
    <w:link w:val="Subtitle"/>
    <w:uiPriority w:val="11"/>
    <w:rsid w:val="008D7300"/>
  </w:style>
  <w:style w:type="character" w:customStyle="1" w:styleId="Heading2Char">
    <w:name w:val="Heading 2 Char"/>
    <w:basedOn w:val="DefaultParagraphFont"/>
    <w:link w:val="Heading2"/>
    <w:rsid w:val="00D277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277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277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277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277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D277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D277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277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66B1"/>
    <w:pPr>
      <w:spacing w:line="240" w:lineRule="auto"/>
      <w:jc w:val="center"/>
    </w:pPr>
    <w:rPr>
      <w:b/>
      <w:bCs/>
      <w:sz w:val="20"/>
      <w:szCs w:val="20"/>
    </w:rPr>
  </w:style>
  <w:style w:type="paragraph" w:styleId="TableofFigures">
    <w:name w:val="table of figures"/>
    <w:basedOn w:val="Normal"/>
    <w:next w:val="Normal"/>
    <w:uiPriority w:val="99"/>
    <w:unhideWhenUsed/>
    <w:rsid w:val="00D018A7"/>
    <w:pPr>
      <w:spacing w:after="0"/>
      <w:ind w:left="440" w:hanging="440"/>
    </w:pPr>
    <w:rPr>
      <w:smallCaps/>
      <w:sz w:val="20"/>
      <w:szCs w:val="20"/>
    </w:rPr>
  </w:style>
  <w:style w:type="character" w:styleId="Hyperlink">
    <w:name w:val="Hyperlink"/>
    <w:basedOn w:val="DefaultParagraphFont"/>
    <w:uiPriority w:val="99"/>
    <w:unhideWhenUsed/>
    <w:rsid w:val="00D018A7"/>
    <w:rPr>
      <w:color w:val="0000FF" w:themeColor="hyperlink"/>
      <w:u w:val="single"/>
    </w:rPr>
  </w:style>
  <w:style w:type="paragraph" w:styleId="TOCHeading">
    <w:name w:val="TOC Heading"/>
    <w:basedOn w:val="Heading1"/>
    <w:next w:val="Normal"/>
    <w:uiPriority w:val="39"/>
    <w:unhideWhenUsed/>
    <w:qFormat/>
    <w:rsid w:val="00E3638B"/>
    <w:pPr>
      <w:numPr>
        <w:numId w:val="0"/>
      </w:numPr>
      <w:jc w:val="center"/>
      <w:outlineLvl w:val="9"/>
    </w:pPr>
    <w:rPr>
      <w:rFonts w:asciiTheme="minorHAnsi" w:hAnsiTheme="minorHAnsi"/>
      <w:sz w:val="24"/>
      <w:szCs w:val="24"/>
      <w:lang w:eastAsia="ja-JP"/>
    </w:rPr>
  </w:style>
  <w:style w:type="paragraph" w:styleId="TOC1">
    <w:name w:val="toc 1"/>
    <w:basedOn w:val="Normal"/>
    <w:next w:val="Normal"/>
    <w:autoRedefine/>
    <w:uiPriority w:val="39"/>
    <w:unhideWhenUsed/>
    <w:qFormat/>
    <w:rsid w:val="00D018A7"/>
    <w:pPr>
      <w:spacing w:before="120" w:after="120"/>
    </w:pPr>
    <w:rPr>
      <w:b/>
      <w:bCs/>
      <w:caps/>
      <w:sz w:val="20"/>
      <w:szCs w:val="20"/>
    </w:rPr>
  </w:style>
  <w:style w:type="paragraph" w:styleId="TOC2">
    <w:name w:val="toc 2"/>
    <w:basedOn w:val="Normal"/>
    <w:next w:val="Normal"/>
    <w:autoRedefine/>
    <w:uiPriority w:val="39"/>
    <w:unhideWhenUsed/>
    <w:qFormat/>
    <w:rsid w:val="00E8036B"/>
    <w:pPr>
      <w:tabs>
        <w:tab w:val="left" w:pos="880"/>
        <w:tab w:val="right" w:leader="dot" w:pos="9180"/>
      </w:tabs>
      <w:spacing w:after="0"/>
      <w:ind w:left="810"/>
    </w:pPr>
    <w:rPr>
      <w:smallCaps/>
      <w:sz w:val="20"/>
      <w:szCs w:val="20"/>
    </w:rPr>
  </w:style>
  <w:style w:type="paragraph" w:styleId="TOC3">
    <w:name w:val="toc 3"/>
    <w:basedOn w:val="Normal"/>
    <w:next w:val="Normal"/>
    <w:autoRedefine/>
    <w:uiPriority w:val="39"/>
    <w:unhideWhenUsed/>
    <w:qFormat/>
    <w:rsid w:val="00D018A7"/>
    <w:pPr>
      <w:spacing w:after="0"/>
      <w:ind w:left="440"/>
    </w:pPr>
    <w:rPr>
      <w:i/>
      <w:iCs/>
      <w:sz w:val="20"/>
      <w:szCs w:val="20"/>
    </w:rPr>
  </w:style>
  <w:style w:type="paragraph" w:styleId="TOC4">
    <w:name w:val="toc 4"/>
    <w:basedOn w:val="Normal"/>
    <w:next w:val="Normal"/>
    <w:autoRedefine/>
    <w:uiPriority w:val="39"/>
    <w:unhideWhenUsed/>
    <w:rsid w:val="00D018A7"/>
    <w:pPr>
      <w:spacing w:after="0"/>
      <w:ind w:left="660"/>
    </w:pPr>
    <w:rPr>
      <w:sz w:val="18"/>
      <w:szCs w:val="18"/>
    </w:rPr>
  </w:style>
  <w:style w:type="paragraph" w:styleId="TOC5">
    <w:name w:val="toc 5"/>
    <w:basedOn w:val="Normal"/>
    <w:next w:val="Normal"/>
    <w:autoRedefine/>
    <w:uiPriority w:val="39"/>
    <w:unhideWhenUsed/>
    <w:rsid w:val="00D018A7"/>
    <w:pPr>
      <w:spacing w:after="0"/>
      <w:ind w:left="880"/>
    </w:pPr>
    <w:rPr>
      <w:sz w:val="18"/>
      <w:szCs w:val="18"/>
    </w:rPr>
  </w:style>
  <w:style w:type="paragraph" w:styleId="TOC6">
    <w:name w:val="toc 6"/>
    <w:basedOn w:val="Normal"/>
    <w:next w:val="Normal"/>
    <w:autoRedefine/>
    <w:uiPriority w:val="39"/>
    <w:unhideWhenUsed/>
    <w:rsid w:val="00D018A7"/>
    <w:pPr>
      <w:spacing w:after="0"/>
      <w:ind w:left="1100"/>
    </w:pPr>
    <w:rPr>
      <w:sz w:val="18"/>
      <w:szCs w:val="18"/>
    </w:rPr>
  </w:style>
  <w:style w:type="paragraph" w:styleId="TOC7">
    <w:name w:val="toc 7"/>
    <w:basedOn w:val="Normal"/>
    <w:next w:val="Normal"/>
    <w:autoRedefine/>
    <w:uiPriority w:val="39"/>
    <w:unhideWhenUsed/>
    <w:rsid w:val="00D018A7"/>
    <w:pPr>
      <w:spacing w:after="0"/>
      <w:ind w:left="1320"/>
    </w:pPr>
    <w:rPr>
      <w:sz w:val="18"/>
      <w:szCs w:val="18"/>
    </w:rPr>
  </w:style>
  <w:style w:type="paragraph" w:styleId="TOC8">
    <w:name w:val="toc 8"/>
    <w:basedOn w:val="Normal"/>
    <w:next w:val="Normal"/>
    <w:autoRedefine/>
    <w:uiPriority w:val="39"/>
    <w:unhideWhenUsed/>
    <w:rsid w:val="00D018A7"/>
    <w:pPr>
      <w:spacing w:after="0"/>
      <w:ind w:left="1540"/>
    </w:pPr>
    <w:rPr>
      <w:sz w:val="18"/>
      <w:szCs w:val="18"/>
    </w:rPr>
  </w:style>
  <w:style w:type="paragraph" w:styleId="TOC9">
    <w:name w:val="toc 9"/>
    <w:basedOn w:val="Normal"/>
    <w:next w:val="Normal"/>
    <w:autoRedefine/>
    <w:uiPriority w:val="39"/>
    <w:unhideWhenUsed/>
    <w:rsid w:val="00D018A7"/>
    <w:pPr>
      <w:spacing w:after="0"/>
      <w:ind w:left="1760"/>
    </w:pPr>
    <w:rPr>
      <w:sz w:val="18"/>
      <w:szCs w:val="18"/>
    </w:rPr>
  </w:style>
  <w:style w:type="paragraph" w:styleId="ListParagraph">
    <w:name w:val="List Paragraph"/>
    <w:basedOn w:val="Normal"/>
    <w:uiPriority w:val="34"/>
    <w:qFormat/>
    <w:rsid w:val="00903048"/>
    <w:pPr>
      <w:ind w:left="720"/>
      <w:contextualSpacing/>
    </w:pPr>
  </w:style>
  <w:style w:type="paragraph" w:styleId="NormalWeb">
    <w:name w:val="Normal (Web)"/>
    <w:basedOn w:val="Normal"/>
    <w:uiPriority w:val="99"/>
    <w:unhideWhenUsed/>
    <w:rsid w:val="00533524"/>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Default">
    <w:name w:val="Default"/>
    <w:rsid w:val="000C1C10"/>
    <w:pPr>
      <w:autoSpaceDE w:val="0"/>
      <w:autoSpaceDN w:val="0"/>
      <w:adjustRightInd w:val="0"/>
      <w:spacing w:after="0" w:line="240" w:lineRule="auto"/>
    </w:pPr>
    <w:rPr>
      <w:rFonts w:ascii="Arial" w:hAnsi="Arial" w:cs="Arial"/>
      <w:color w:val="000000"/>
      <w:sz w:val="24"/>
      <w:szCs w:val="24"/>
    </w:rPr>
  </w:style>
  <w:style w:type="table" w:styleId="LightList-Accent1">
    <w:name w:val="Light List Accent 1"/>
    <w:basedOn w:val="TableNormal"/>
    <w:uiPriority w:val="61"/>
    <w:rsid w:val="008A42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F23947"/>
    <w:rPr>
      <w:color w:val="800080" w:themeColor="followedHyperlink"/>
      <w:u w:val="single"/>
    </w:rPr>
  </w:style>
  <w:style w:type="character" w:styleId="CommentReference">
    <w:name w:val="annotation reference"/>
    <w:basedOn w:val="DefaultParagraphFont"/>
    <w:uiPriority w:val="99"/>
    <w:semiHidden/>
    <w:unhideWhenUsed/>
    <w:rsid w:val="00BE5A19"/>
    <w:rPr>
      <w:sz w:val="16"/>
      <w:szCs w:val="16"/>
    </w:rPr>
  </w:style>
  <w:style w:type="paragraph" w:styleId="CommentText">
    <w:name w:val="annotation text"/>
    <w:basedOn w:val="Normal"/>
    <w:link w:val="CommentTextChar"/>
    <w:uiPriority w:val="99"/>
    <w:unhideWhenUsed/>
    <w:rsid w:val="00BE5A19"/>
    <w:pPr>
      <w:spacing w:line="240" w:lineRule="auto"/>
    </w:pPr>
    <w:rPr>
      <w:sz w:val="20"/>
      <w:szCs w:val="20"/>
    </w:rPr>
  </w:style>
  <w:style w:type="character" w:customStyle="1" w:styleId="CommentTextChar">
    <w:name w:val="Comment Text Char"/>
    <w:basedOn w:val="DefaultParagraphFont"/>
    <w:link w:val="CommentText"/>
    <w:uiPriority w:val="99"/>
    <w:rsid w:val="00BE5A19"/>
    <w:rPr>
      <w:sz w:val="20"/>
      <w:szCs w:val="20"/>
    </w:rPr>
  </w:style>
  <w:style w:type="paragraph" w:styleId="CommentSubject">
    <w:name w:val="annotation subject"/>
    <w:basedOn w:val="CommentText"/>
    <w:next w:val="CommentText"/>
    <w:link w:val="CommentSubjectChar"/>
    <w:uiPriority w:val="99"/>
    <w:semiHidden/>
    <w:unhideWhenUsed/>
    <w:rsid w:val="00394C1E"/>
    <w:rPr>
      <w:b/>
      <w:bCs/>
    </w:rPr>
  </w:style>
  <w:style w:type="character" w:customStyle="1" w:styleId="CommentSubjectChar">
    <w:name w:val="Comment Subject Char"/>
    <w:basedOn w:val="CommentTextChar"/>
    <w:link w:val="CommentSubject"/>
    <w:uiPriority w:val="99"/>
    <w:semiHidden/>
    <w:rsid w:val="00394C1E"/>
    <w:rPr>
      <w:b/>
      <w:bCs/>
      <w:sz w:val="20"/>
      <w:szCs w:val="20"/>
    </w:rPr>
  </w:style>
  <w:style w:type="paragraph" w:styleId="NoSpacing">
    <w:name w:val="No Spacing"/>
    <w:uiPriority w:val="1"/>
    <w:qFormat/>
    <w:rsid w:val="006525D3"/>
    <w:pPr>
      <w:spacing w:after="0" w:line="240" w:lineRule="auto"/>
      <w:ind w:left="432"/>
    </w:pPr>
  </w:style>
  <w:style w:type="character" w:styleId="Strong">
    <w:name w:val="Strong"/>
    <w:basedOn w:val="DefaultParagraphFont"/>
    <w:uiPriority w:val="22"/>
    <w:qFormat/>
    <w:rsid w:val="00F84E24"/>
    <w:rPr>
      <w:b/>
      <w:bCs/>
    </w:rPr>
  </w:style>
  <w:style w:type="character" w:customStyle="1" w:styleId="inline-comment-marker">
    <w:name w:val="inline-comment-marker"/>
    <w:basedOn w:val="DefaultParagraphFont"/>
    <w:rsid w:val="00F84E24"/>
  </w:style>
  <w:style w:type="paragraph" w:styleId="Revision">
    <w:name w:val="Revision"/>
    <w:hidden/>
    <w:uiPriority w:val="99"/>
    <w:semiHidden/>
    <w:rsid w:val="004F6B3C"/>
    <w:pPr>
      <w:spacing w:after="0" w:line="240" w:lineRule="auto"/>
    </w:pPr>
  </w:style>
  <w:style w:type="paragraph" w:customStyle="1" w:styleId="Heading1NoLine">
    <w:name w:val="Heading 1 (No Line)"/>
    <w:basedOn w:val="Heading1"/>
    <w:next w:val="BodyText"/>
    <w:link w:val="Heading1NoLineChar"/>
    <w:qFormat/>
    <w:rsid w:val="0062346E"/>
    <w:pPr>
      <w:spacing w:after="240" w:line="240" w:lineRule="auto"/>
    </w:pPr>
    <w:rPr>
      <w:rFonts w:ascii="Arial" w:hAnsi="Arial"/>
      <w:sz w:val="32"/>
      <w:lang w:val="en-GB" w:eastAsia="en-GB"/>
    </w:rPr>
  </w:style>
  <w:style w:type="paragraph" w:customStyle="1" w:styleId="TableHeader">
    <w:name w:val="Table Header"/>
    <w:basedOn w:val="TableContentsCentered"/>
    <w:qFormat/>
    <w:rsid w:val="0062346E"/>
    <w:pPr>
      <w:jc w:val="left"/>
    </w:pPr>
    <w:rPr>
      <w:b/>
      <w:bCs/>
    </w:rPr>
  </w:style>
  <w:style w:type="character" w:customStyle="1" w:styleId="Heading1NoLineChar">
    <w:name w:val="Heading 1 (No Line) Char"/>
    <w:basedOn w:val="Heading1Char"/>
    <w:link w:val="Heading1NoLine"/>
    <w:rsid w:val="0062346E"/>
    <w:rPr>
      <w:rFonts w:ascii="Arial" w:eastAsiaTheme="majorEastAsia" w:hAnsi="Arial" w:cstheme="majorBidi"/>
      <w:b/>
      <w:bCs/>
      <w:color w:val="365F91" w:themeColor="accent1" w:themeShade="BF"/>
      <w:sz w:val="32"/>
      <w:szCs w:val="28"/>
      <w:lang w:val="en-GB" w:eastAsia="en-GB"/>
    </w:rPr>
  </w:style>
  <w:style w:type="paragraph" w:customStyle="1" w:styleId="TableContents">
    <w:name w:val="Table Contents"/>
    <w:basedOn w:val="TableContentsCentered"/>
    <w:qFormat/>
    <w:rsid w:val="0062346E"/>
    <w:pPr>
      <w:jc w:val="left"/>
    </w:pPr>
  </w:style>
  <w:style w:type="paragraph" w:customStyle="1" w:styleId="TableContentsCentered">
    <w:name w:val="Table Contents (Centered)"/>
    <w:basedOn w:val="Normal"/>
    <w:qFormat/>
    <w:rsid w:val="0062346E"/>
    <w:pPr>
      <w:spacing w:after="0" w:line="240" w:lineRule="atLeast"/>
      <w:ind w:left="0"/>
      <w:jc w:val="center"/>
    </w:pPr>
    <w:rPr>
      <w:rFonts w:ascii="Arial" w:eastAsia="Times New Roman" w:hAnsi="Arial" w:cs="Times New Roman"/>
      <w:sz w:val="18"/>
      <w:szCs w:val="20"/>
      <w:lang w:val="en-GB" w:eastAsia="en-GB"/>
    </w:rPr>
  </w:style>
  <w:style w:type="paragraph" w:customStyle="1" w:styleId="TableHeaderCentered">
    <w:name w:val="Table Header (Centered)"/>
    <w:basedOn w:val="Normal"/>
    <w:qFormat/>
    <w:rsid w:val="0062346E"/>
    <w:pPr>
      <w:spacing w:after="0" w:line="240" w:lineRule="auto"/>
      <w:ind w:left="0"/>
      <w:jc w:val="center"/>
    </w:pPr>
    <w:rPr>
      <w:rFonts w:ascii="Arial" w:eastAsia="Times New Roman" w:hAnsi="Arial" w:cs="Times New Roman"/>
      <w:b/>
      <w:bCs/>
      <w:sz w:val="20"/>
      <w:szCs w:val="20"/>
      <w:lang w:val="en-GB" w:eastAsia="en-GB"/>
    </w:rPr>
  </w:style>
  <w:style w:type="paragraph" w:styleId="BodyText">
    <w:name w:val="Body Text"/>
    <w:basedOn w:val="Normal"/>
    <w:link w:val="BodyTextChar"/>
    <w:uiPriority w:val="99"/>
    <w:semiHidden/>
    <w:unhideWhenUsed/>
    <w:rsid w:val="0062346E"/>
    <w:pPr>
      <w:spacing w:after="120"/>
    </w:pPr>
  </w:style>
  <w:style w:type="character" w:customStyle="1" w:styleId="BodyTextChar">
    <w:name w:val="Body Text Char"/>
    <w:basedOn w:val="DefaultParagraphFont"/>
    <w:link w:val="BodyText"/>
    <w:uiPriority w:val="99"/>
    <w:semiHidden/>
    <w:rsid w:val="00623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8B"/>
    <w:pPr>
      <w:ind w:left="432"/>
    </w:pPr>
  </w:style>
  <w:style w:type="paragraph" w:styleId="Heading1">
    <w:name w:val="heading 1"/>
    <w:basedOn w:val="Normal"/>
    <w:next w:val="Normal"/>
    <w:link w:val="Heading1Char"/>
    <w:qFormat/>
    <w:rsid w:val="008D73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77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277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277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77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D277A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D277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277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277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300"/>
  </w:style>
  <w:style w:type="paragraph" w:styleId="Footer">
    <w:name w:val="footer"/>
    <w:basedOn w:val="Normal"/>
    <w:link w:val="FooterChar"/>
    <w:uiPriority w:val="99"/>
    <w:unhideWhenUsed/>
    <w:rsid w:val="008D7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300"/>
  </w:style>
  <w:style w:type="paragraph" w:styleId="BalloonText">
    <w:name w:val="Balloon Text"/>
    <w:basedOn w:val="Normal"/>
    <w:link w:val="BalloonTextChar"/>
    <w:uiPriority w:val="99"/>
    <w:semiHidden/>
    <w:unhideWhenUsed/>
    <w:rsid w:val="008D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300"/>
    <w:rPr>
      <w:rFonts w:ascii="Tahoma" w:hAnsi="Tahoma" w:cs="Tahoma"/>
      <w:sz w:val="16"/>
      <w:szCs w:val="16"/>
    </w:rPr>
  </w:style>
  <w:style w:type="table" w:styleId="TableGrid">
    <w:name w:val="Table Grid"/>
    <w:basedOn w:val="TableNormal"/>
    <w:uiPriority w:val="59"/>
    <w:rsid w:val="008D7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D7300"/>
    <w:rPr>
      <w:rFonts w:asciiTheme="majorHAnsi" w:eastAsiaTheme="majorEastAsia" w:hAnsiTheme="majorHAnsi" w:cstheme="majorBidi"/>
      <w:b/>
      <w:bCs/>
      <w:color w:val="365F91" w:themeColor="accent1" w:themeShade="BF"/>
      <w:sz w:val="28"/>
      <w:szCs w:val="28"/>
    </w:rPr>
  </w:style>
  <w:style w:type="paragraph" w:styleId="Title">
    <w:name w:val="Title"/>
    <w:basedOn w:val="Heading1"/>
    <w:next w:val="Normal"/>
    <w:link w:val="TitleChar"/>
    <w:uiPriority w:val="10"/>
    <w:qFormat/>
    <w:rsid w:val="007B44DE"/>
    <w:pPr>
      <w:numPr>
        <w:numId w:val="0"/>
      </w:numPr>
      <w:ind w:left="432" w:hanging="432"/>
      <w:jc w:val="center"/>
    </w:pPr>
    <w:rPr>
      <w:rFonts w:ascii="Calibri" w:hAnsi="Calibri"/>
      <w:sz w:val="24"/>
    </w:rPr>
  </w:style>
  <w:style w:type="character" w:customStyle="1" w:styleId="TitleChar">
    <w:name w:val="Title Char"/>
    <w:basedOn w:val="DefaultParagraphFont"/>
    <w:link w:val="Title"/>
    <w:uiPriority w:val="10"/>
    <w:rsid w:val="007B44DE"/>
    <w:rPr>
      <w:rFonts w:ascii="Calibri" w:eastAsiaTheme="majorEastAsia" w:hAnsi="Calibri" w:cstheme="majorBidi"/>
      <w:b/>
      <w:bCs/>
      <w:color w:val="365F91" w:themeColor="accent1" w:themeShade="BF"/>
      <w:sz w:val="24"/>
      <w:szCs w:val="28"/>
    </w:rPr>
  </w:style>
  <w:style w:type="paragraph" w:styleId="Subtitle">
    <w:name w:val="Subtitle"/>
    <w:basedOn w:val="Normal"/>
    <w:next w:val="Normal"/>
    <w:link w:val="SubtitleChar"/>
    <w:uiPriority w:val="11"/>
    <w:qFormat/>
    <w:rsid w:val="008D7300"/>
  </w:style>
  <w:style w:type="character" w:customStyle="1" w:styleId="SubtitleChar">
    <w:name w:val="Subtitle Char"/>
    <w:basedOn w:val="DefaultParagraphFont"/>
    <w:link w:val="Subtitle"/>
    <w:uiPriority w:val="11"/>
    <w:rsid w:val="008D7300"/>
  </w:style>
  <w:style w:type="character" w:customStyle="1" w:styleId="Heading2Char">
    <w:name w:val="Heading 2 Char"/>
    <w:basedOn w:val="DefaultParagraphFont"/>
    <w:link w:val="Heading2"/>
    <w:rsid w:val="00D277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277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277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277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277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D277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D277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277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66B1"/>
    <w:pPr>
      <w:spacing w:line="240" w:lineRule="auto"/>
      <w:jc w:val="center"/>
    </w:pPr>
    <w:rPr>
      <w:b/>
      <w:bCs/>
      <w:sz w:val="20"/>
      <w:szCs w:val="20"/>
    </w:rPr>
  </w:style>
  <w:style w:type="paragraph" w:styleId="TableofFigures">
    <w:name w:val="table of figures"/>
    <w:basedOn w:val="Normal"/>
    <w:next w:val="Normal"/>
    <w:uiPriority w:val="99"/>
    <w:unhideWhenUsed/>
    <w:rsid w:val="00D018A7"/>
    <w:pPr>
      <w:spacing w:after="0"/>
      <w:ind w:left="440" w:hanging="440"/>
    </w:pPr>
    <w:rPr>
      <w:smallCaps/>
      <w:sz w:val="20"/>
      <w:szCs w:val="20"/>
    </w:rPr>
  </w:style>
  <w:style w:type="character" w:styleId="Hyperlink">
    <w:name w:val="Hyperlink"/>
    <w:basedOn w:val="DefaultParagraphFont"/>
    <w:uiPriority w:val="99"/>
    <w:unhideWhenUsed/>
    <w:rsid w:val="00D018A7"/>
    <w:rPr>
      <w:color w:val="0000FF" w:themeColor="hyperlink"/>
      <w:u w:val="single"/>
    </w:rPr>
  </w:style>
  <w:style w:type="paragraph" w:styleId="TOCHeading">
    <w:name w:val="TOC Heading"/>
    <w:basedOn w:val="Heading1"/>
    <w:next w:val="Normal"/>
    <w:uiPriority w:val="39"/>
    <w:unhideWhenUsed/>
    <w:qFormat/>
    <w:rsid w:val="00E3638B"/>
    <w:pPr>
      <w:numPr>
        <w:numId w:val="0"/>
      </w:numPr>
      <w:jc w:val="center"/>
      <w:outlineLvl w:val="9"/>
    </w:pPr>
    <w:rPr>
      <w:rFonts w:asciiTheme="minorHAnsi" w:hAnsiTheme="minorHAnsi"/>
      <w:sz w:val="24"/>
      <w:szCs w:val="24"/>
      <w:lang w:eastAsia="ja-JP"/>
    </w:rPr>
  </w:style>
  <w:style w:type="paragraph" w:styleId="TOC1">
    <w:name w:val="toc 1"/>
    <w:basedOn w:val="Normal"/>
    <w:next w:val="Normal"/>
    <w:autoRedefine/>
    <w:uiPriority w:val="39"/>
    <w:unhideWhenUsed/>
    <w:qFormat/>
    <w:rsid w:val="00D018A7"/>
    <w:pPr>
      <w:spacing w:before="120" w:after="120"/>
    </w:pPr>
    <w:rPr>
      <w:b/>
      <w:bCs/>
      <w:caps/>
      <w:sz w:val="20"/>
      <w:szCs w:val="20"/>
    </w:rPr>
  </w:style>
  <w:style w:type="paragraph" w:styleId="TOC2">
    <w:name w:val="toc 2"/>
    <w:basedOn w:val="Normal"/>
    <w:next w:val="Normal"/>
    <w:autoRedefine/>
    <w:uiPriority w:val="39"/>
    <w:unhideWhenUsed/>
    <w:qFormat/>
    <w:rsid w:val="00E8036B"/>
    <w:pPr>
      <w:tabs>
        <w:tab w:val="left" w:pos="880"/>
        <w:tab w:val="right" w:leader="dot" w:pos="9180"/>
      </w:tabs>
      <w:spacing w:after="0"/>
      <w:ind w:left="810"/>
    </w:pPr>
    <w:rPr>
      <w:smallCaps/>
      <w:sz w:val="20"/>
      <w:szCs w:val="20"/>
    </w:rPr>
  </w:style>
  <w:style w:type="paragraph" w:styleId="TOC3">
    <w:name w:val="toc 3"/>
    <w:basedOn w:val="Normal"/>
    <w:next w:val="Normal"/>
    <w:autoRedefine/>
    <w:uiPriority w:val="39"/>
    <w:unhideWhenUsed/>
    <w:qFormat/>
    <w:rsid w:val="00D018A7"/>
    <w:pPr>
      <w:spacing w:after="0"/>
      <w:ind w:left="440"/>
    </w:pPr>
    <w:rPr>
      <w:i/>
      <w:iCs/>
      <w:sz w:val="20"/>
      <w:szCs w:val="20"/>
    </w:rPr>
  </w:style>
  <w:style w:type="paragraph" w:styleId="TOC4">
    <w:name w:val="toc 4"/>
    <w:basedOn w:val="Normal"/>
    <w:next w:val="Normal"/>
    <w:autoRedefine/>
    <w:uiPriority w:val="39"/>
    <w:unhideWhenUsed/>
    <w:rsid w:val="00D018A7"/>
    <w:pPr>
      <w:spacing w:after="0"/>
      <w:ind w:left="660"/>
    </w:pPr>
    <w:rPr>
      <w:sz w:val="18"/>
      <w:szCs w:val="18"/>
    </w:rPr>
  </w:style>
  <w:style w:type="paragraph" w:styleId="TOC5">
    <w:name w:val="toc 5"/>
    <w:basedOn w:val="Normal"/>
    <w:next w:val="Normal"/>
    <w:autoRedefine/>
    <w:uiPriority w:val="39"/>
    <w:unhideWhenUsed/>
    <w:rsid w:val="00D018A7"/>
    <w:pPr>
      <w:spacing w:after="0"/>
      <w:ind w:left="880"/>
    </w:pPr>
    <w:rPr>
      <w:sz w:val="18"/>
      <w:szCs w:val="18"/>
    </w:rPr>
  </w:style>
  <w:style w:type="paragraph" w:styleId="TOC6">
    <w:name w:val="toc 6"/>
    <w:basedOn w:val="Normal"/>
    <w:next w:val="Normal"/>
    <w:autoRedefine/>
    <w:uiPriority w:val="39"/>
    <w:unhideWhenUsed/>
    <w:rsid w:val="00D018A7"/>
    <w:pPr>
      <w:spacing w:after="0"/>
      <w:ind w:left="1100"/>
    </w:pPr>
    <w:rPr>
      <w:sz w:val="18"/>
      <w:szCs w:val="18"/>
    </w:rPr>
  </w:style>
  <w:style w:type="paragraph" w:styleId="TOC7">
    <w:name w:val="toc 7"/>
    <w:basedOn w:val="Normal"/>
    <w:next w:val="Normal"/>
    <w:autoRedefine/>
    <w:uiPriority w:val="39"/>
    <w:unhideWhenUsed/>
    <w:rsid w:val="00D018A7"/>
    <w:pPr>
      <w:spacing w:after="0"/>
      <w:ind w:left="1320"/>
    </w:pPr>
    <w:rPr>
      <w:sz w:val="18"/>
      <w:szCs w:val="18"/>
    </w:rPr>
  </w:style>
  <w:style w:type="paragraph" w:styleId="TOC8">
    <w:name w:val="toc 8"/>
    <w:basedOn w:val="Normal"/>
    <w:next w:val="Normal"/>
    <w:autoRedefine/>
    <w:uiPriority w:val="39"/>
    <w:unhideWhenUsed/>
    <w:rsid w:val="00D018A7"/>
    <w:pPr>
      <w:spacing w:after="0"/>
      <w:ind w:left="1540"/>
    </w:pPr>
    <w:rPr>
      <w:sz w:val="18"/>
      <w:szCs w:val="18"/>
    </w:rPr>
  </w:style>
  <w:style w:type="paragraph" w:styleId="TOC9">
    <w:name w:val="toc 9"/>
    <w:basedOn w:val="Normal"/>
    <w:next w:val="Normal"/>
    <w:autoRedefine/>
    <w:uiPriority w:val="39"/>
    <w:unhideWhenUsed/>
    <w:rsid w:val="00D018A7"/>
    <w:pPr>
      <w:spacing w:after="0"/>
      <w:ind w:left="1760"/>
    </w:pPr>
    <w:rPr>
      <w:sz w:val="18"/>
      <w:szCs w:val="18"/>
    </w:rPr>
  </w:style>
  <w:style w:type="paragraph" w:styleId="ListParagraph">
    <w:name w:val="List Paragraph"/>
    <w:basedOn w:val="Normal"/>
    <w:uiPriority w:val="34"/>
    <w:qFormat/>
    <w:rsid w:val="00903048"/>
    <w:pPr>
      <w:ind w:left="720"/>
      <w:contextualSpacing/>
    </w:pPr>
  </w:style>
  <w:style w:type="paragraph" w:styleId="NormalWeb">
    <w:name w:val="Normal (Web)"/>
    <w:basedOn w:val="Normal"/>
    <w:uiPriority w:val="99"/>
    <w:unhideWhenUsed/>
    <w:rsid w:val="00533524"/>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Default">
    <w:name w:val="Default"/>
    <w:rsid w:val="000C1C10"/>
    <w:pPr>
      <w:autoSpaceDE w:val="0"/>
      <w:autoSpaceDN w:val="0"/>
      <w:adjustRightInd w:val="0"/>
      <w:spacing w:after="0" w:line="240" w:lineRule="auto"/>
    </w:pPr>
    <w:rPr>
      <w:rFonts w:ascii="Arial" w:hAnsi="Arial" w:cs="Arial"/>
      <w:color w:val="000000"/>
      <w:sz w:val="24"/>
      <w:szCs w:val="24"/>
    </w:rPr>
  </w:style>
  <w:style w:type="table" w:styleId="LightList-Accent1">
    <w:name w:val="Light List Accent 1"/>
    <w:basedOn w:val="TableNormal"/>
    <w:uiPriority w:val="61"/>
    <w:rsid w:val="008A42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F23947"/>
    <w:rPr>
      <w:color w:val="800080" w:themeColor="followedHyperlink"/>
      <w:u w:val="single"/>
    </w:rPr>
  </w:style>
  <w:style w:type="character" w:styleId="CommentReference">
    <w:name w:val="annotation reference"/>
    <w:basedOn w:val="DefaultParagraphFont"/>
    <w:uiPriority w:val="99"/>
    <w:semiHidden/>
    <w:unhideWhenUsed/>
    <w:rsid w:val="00BE5A19"/>
    <w:rPr>
      <w:sz w:val="16"/>
      <w:szCs w:val="16"/>
    </w:rPr>
  </w:style>
  <w:style w:type="paragraph" w:styleId="CommentText">
    <w:name w:val="annotation text"/>
    <w:basedOn w:val="Normal"/>
    <w:link w:val="CommentTextChar"/>
    <w:uiPriority w:val="99"/>
    <w:unhideWhenUsed/>
    <w:rsid w:val="00BE5A19"/>
    <w:pPr>
      <w:spacing w:line="240" w:lineRule="auto"/>
    </w:pPr>
    <w:rPr>
      <w:sz w:val="20"/>
      <w:szCs w:val="20"/>
    </w:rPr>
  </w:style>
  <w:style w:type="character" w:customStyle="1" w:styleId="CommentTextChar">
    <w:name w:val="Comment Text Char"/>
    <w:basedOn w:val="DefaultParagraphFont"/>
    <w:link w:val="CommentText"/>
    <w:uiPriority w:val="99"/>
    <w:rsid w:val="00BE5A19"/>
    <w:rPr>
      <w:sz w:val="20"/>
      <w:szCs w:val="20"/>
    </w:rPr>
  </w:style>
  <w:style w:type="paragraph" w:styleId="CommentSubject">
    <w:name w:val="annotation subject"/>
    <w:basedOn w:val="CommentText"/>
    <w:next w:val="CommentText"/>
    <w:link w:val="CommentSubjectChar"/>
    <w:uiPriority w:val="99"/>
    <w:semiHidden/>
    <w:unhideWhenUsed/>
    <w:rsid w:val="00394C1E"/>
    <w:rPr>
      <w:b/>
      <w:bCs/>
    </w:rPr>
  </w:style>
  <w:style w:type="character" w:customStyle="1" w:styleId="CommentSubjectChar">
    <w:name w:val="Comment Subject Char"/>
    <w:basedOn w:val="CommentTextChar"/>
    <w:link w:val="CommentSubject"/>
    <w:uiPriority w:val="99"/>
    <w:semiHidden/>
    <w:rsid w:val="00394C1E"/>
    <w:rPr>
      <w:b/>
      <w:bCs/>
      <w:sz w:val="20"/>
      <w:szCs w:val="20"/>
    </w:rPr>
  </w:style>
  <w:style w:type="paragraph" w:styleId="NoSpacing">
    <w:name w:val="No Spacing"/>
    <w:uiPriority w:val="1"/>
    <w:qFormat/>
    <w:rsid w:val="006525D3"/>
    <w:pPr>
      <w:spacing w:after="0" w:line="240" w:lineRule="auto"/>
      <w:ind w:left="432"/>
    </w:pPr>
  </w:style>
  <w:style w:type="character" w:styleId="Strong">
    <w:name w:val="Strong"/>
    <w:basedOn w:val="DefaultParagraphFont"/>
    <w:uiPriority w:val="22"/>
    <w:qFormat/>
    <w:rsid w:val="00F84E24"/>
    <w:rPr>
      <w:b/>
      <w:bCs/>
    </w:rPr>
  </w:style>
  <w:style w:type="character" w:customStyle="1" w:styleId="inline-comment-marker">
    <w:name w:val="inline-comment-marker"/>
    <w:basedOn w:val="DefaultParagraphFont"/>
    <w:rsid w:val="00F84E24"/>
  </w:style>
  <w:style w:type="paragraph" w:styleId="Revision">
    <w:name w:val="Revision"/>
    <w:hidden/>
    <w:uiPriority w:val="99"/>
    <w:semiHidden/>
    <w:rsid w:val="004F6B3C"/>
    <w:pPr>
      <w:spacing w:after="0" w:line="240" w:lineRule="auto"/>
    </w:pPr>
  </w:style>
  <w:style w:type="paragraph" w:customStyle="1" w:styleId="Heading1NoLine">
    <w:name w:val="Heading 1 (No Line)"/>
    <w:basedOn w:val="Heading1"/>
    <w:next w:val="BodyText"/>
    <w:link w:val="Heading1NoLineChar"/>
    <w:qFormat/>
    <w:rsid w:val="0062346E"/>
    <w:pPr>
      <w:spacing w:after="240" w:line="240" w:lineRule="auto"/>
    </w:pPr>
    <w:rPr>
      <w:rFonts w:ascii="Arial" w:hAnsi="Arial"/>
      <w:sz w:val="32"/>
      <w:lang w:val="en-GB" w:eastAsia="en-GB"/>
    </w:rPr>
  </w:style>
  <w:style w:type="paragraph" w:customStyle="1" w:styleId="TableHeader">
    <w:name w:val="Table Header"/>
    <w:basedOn w:val="TableContentsCentered"/>
    <w:qFormat/>
    <w:rsid w:val="0062346E"/>
    <w:pPr>
      <w:jc w:val="left"/>
    </w:pPr>
    <w:rPr>
      <w:b/>
      <w:bCs/>
    </w:rPr>
  </w:style>
  <w:style w:type="character" w:customStyle="1" w:styleId="Heading1NoLineChar">
    <w:name w:val="Heading 1 (No Line) Char"/>
    <w:basedOn w:val="Heading1Char"/>
    <w:link w:val="Heading1NoLine"/>
    <w:rsid w:val="0062346E"/>
    <w:rPr>
      <w:rFonts w:ascii="Arial" w:eastAsiaTheme="majorEastAsia" w:hAnsi="Arial" w:cstheme="majorBidi"/>
      <w:b/>
      <w:bCs/>
      <w:color w:val="365F91" w:themeColor="accent1" w:themeShade="BF"/>
      <w:sz w:val="32"/>
      <w:szCs w:val="28"/>
      <w:lang w:val="en-GB" w:eastAsia="en-GB"/>
    </w:rPr>
  </w:style>
  <w:style w:type="paragraph" w:customStyle="1" w:styleId="TableContents">
    <w:name w:val="Table Contents"/>
    <w:basedOn w:val="TableContentsCentered"/>
    <w:qFormat/>
    <w:rsid w:val="0062346E"/>
    <w:pPr>
      <w:jc w:val="left"/>
    </w:pPr>
  </w:style>
  <w:style w:type="paragraph" w:customStyle="1" w:styleId="TableContentsCentered">
    <w:name w:val="Table Contents (Centered)"/>
    <w:basedOn w:val="Normal"/>
    <w:qFormat/>
    <w:rsid w:val="0062346E"/>
    <w:pPr>
      <w:spacing w:after="0" w:line="240" w:lineRule="atLeast"/>
      <w:ind w:left="0"/>
      <w:jc w:val="center"/>
    </w:pPr>
    <w:rPr>
      <w:rFonts w:ascii="Arial" w:eastAsia="Times New Roman" w:hAnsi="Arial" w:cs="Times New Roman"/>
      <w:sz w:val="18"/>
      <w:szCs w:val="20"/>
      <w:lang w:val="en-GB" w:eastAsia="en-GB"/>
    </w:rPr>
  </w:style>
  <w:style w:type="paragraph" w:customStyle="1" w:styleId="TableHeaderCentered">
    <w:name w:val="Table Header (Centered)"/>
    <w:basedOn w:val="Normal"/>
    <w:qFormat/>
    <w:rsid w:val="0062346E"/>
    <w:pPr>
      <w:spacing w:after="0" w:line="240" w:lineRule="auto"/>
      <w:ind w:left="0"/>
      <w:jc w:val="center"/>
    </w:pPr>
    <w:rPr>
      <w:rFonts w:ascii="Arial" w:eastAsia="Times New Roman" w:hAnsi="Arial" w:cs="Times New Roman"/>
      <w:b/>
      <w:bCs/>
      <w:sz w:val="20"/>
      <w:szCs w:val="20"/>
      <w:lang w:val="en-GB" w:eastAsia="en-GB"/>
    </w:rPr>
  </w:style>
  <w:style w:type="paragraph" w:styleId="BodyText">
    <w:name w:val="Body Text"/>
    <w:basedOn w:val="Normal"/>
    <w:link w:val="BodyTextChar"/>
    <w:uiPriority w:val="99"/>
    <w:semiHidden/>
    <w:unhideWhenUsed/>
    <w:rsid w:val="0062346E"/>
    <w:pPr>
      <w:spacing w:after="120"/>
    </w:pPr>
  </w:style>
  <w:style w:type="character" w:customStyle="1" w:styleId="BodyTextChar">
    <w:name w:val="Body Text Char"/>
    <w:basedOn w:val="DefaultParagraphFont"/>
    <w:link w:val="BodyText"/>
    <w:uiPriority w:val="99"/>
    <w:semiHidden/>
    <w:rsid w:val="0062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29341">
      <w:bodyDiv w:val="1"/>
      <w:marLeft w:val="0"/>
      <w:marRight w:val="0"/>
      <w:marTop w:val="0"/>
      <w:marBottom w:val="0"/>
      <w:divBdr>
        <w:top w:val="none" w:sz="0" w:space="0" w:color="auto"/>
        <w:left w:val="none" w:sz="0" w:space="0" w:color="auto"/>
        <w:bottom w:val="none" w:sz="0" w:space="0" w:color="auto"/>
        <w:right w:val="none" w:sz="0" w:space="0" w:color="auto"/>
      </w:divBdr>
    </w:div>
    <w:div w:id="393819701">
      <w:bodyDiv w:val="1"/>
      <w:marLeft w:val="0"/>
      <w:marRight w:val="0"/>
      <w:marTop w:val="0"/>
      <w:marBottom w:val="0"/>
      <w:divBdr>
        <w:top w:val="none" w:sz="0" w:space="0" w:color="auto"/>
        <w:left w:val="none" w:sz="0" w:space="0" w:color="auto"/>
        <w:bottom w:val="none" w:sz="0" w:space="0" w:color="auto"/>
        <w:right w:val="none" w:sz="0" w:space="0" w:color="auto"/>
      </w:divBdr>
    </w:div>
    <w:div w:id="483619854">
      <w:bodyDiv w:val="1"/>
      <w:marLeft w:val="0"/>
      <w:marRight w:val="0"/>
      <w:marTop w:val="0"/>
      <w:marBottom w:val="0"/>
      <w:divBdr>
        <w:top w:val="none" w:sz="0" w:space="0" w:color="auto"/>
        <w:left w:val="none" w:sz="0" w:space="0" w:color="auto"/>
        <w:bottom w:val="none" w:sz="0" w:space="0" w:color="auto"/>
        <w:right w:val="none" w:sz="0" w:space="0" w:color="auto"/>
      </w:divBdr>
    </w:div>
    <w:div w:id="735127725">
      <w:bodyDiv w:val="1"/>
      <w:marLeft w:val="0"/>
      <w:marRight w:val="0"/>
      <w:marTop w:val="0"/>
      <w:marBottom w:val="0"/>
      <w:divBdr>
        <w:top w:val="none" w:sz="0" w:space="0" w:color="auto"/>
        <w:left w:val="none" w:sz="0" w:space="0" w:color="auto"/>
        <w:bottom w:val="none" w:sz="0" w:space="0" w:color="auto"/>
        <w:right w:val="none" w:sz="0" w:space="0" w:color="auto"/>
      </w:divBdr>
      <w:divsChild>
        <w:div w:id="1546789771">
          <w:marLeft w:val="0"/>
          <w:marRight w:val="0"/>
          <w:marTop w:val="0"/>
          <w:marBottom w:val="0"/>
          <w:divBdr>
            <w:top w:val="none" w:sz="0" w:space="0" w:color="auto"/>
            <w:left w:val="none" w:sz="0" w:space="0" w:color="auto"/>
            <w:bottom w:val="none" w:sz="0" w:space="0" w:color="auto"/>
            <w:right w:val="none" w:sz="0" w:space="0" w:color="auto"/>
          </w:divBdr>
        </w:div>
      </w:divsChild>
    </w:div>
    <w:div w:id="1002273182">
      <w:bodyDiv w:val="1"/>
      <w:marLeft w:val="0"/>
      <w:marRight w:val="0"/>
      <w:marTop w:val="0"/>
      <w:marBottom w:val="0"/>
      <w:divBdr>
        <w:top w:val="none" w:sz="0" w:space="0" w:color="auto"/>
        <w:left w:val="none" w:sz="0" w:space="0" w:color="auto"/>
        <w:bottom w:val="none" w:sz="0" w:space="0" w:color="auto"/>
        <w:right w:val="none" w:sz="0" w:space="0" w:color="auto"/>
      </w:divBdr>
    </w:div>
    <w:div w:id="1005061601">
      <w:bodyDiv w:val="1"/>
      <w:marLeft w:val="0"/>
      <w:marRight w:val="0"/>
      <w:marTop w:val="0"/>
      <w:marBottom w:val="0"/>
      <w:divBdr>
        <w:top w:val="none" w:sz="0" w:space="0" w:color="auto"/>
        <w:left w:val="none" w:sz="0" w:space="0" w:color="auto"/>
        <w:bottom w:val="none" w:sz="0" w:space="0" w:color="auto"/>
        <w:right w:val="none" w:sz="0" w:space="0" w:color="auto"/>
      </w:divBdr>
    </w:div>
    <w:div w:id="1018239502">
      <w:bodyDiv w:val="1"/>
      <w:marLeft w:val="0"/>
      <w:marRight w:val="0"/>
      <w:marTop w:val="0"/>
      <w:marBottom w:val="0"/>
      <w:divBdr>
        <w:top w:val="none" w:sz="0" w:space="0" w:color="auto"/>
        <w:left w:val="none" w:sz="0" w:space="0" w:color="auto"/>
        <w:bottom w:val="none" w:sz="0" w:space="0" w:color="auto"/>
        <w:right w:val="none" w:sz="0" w:space="0" w:color="auto"/>
      </w:divBdr>
    </w:div>
    <w:div w:id="1048727327">
      <w:bodyDiv w:val="1"/>
      <w:marLeft w:val="0"/>
      <w:marRight w:val="0"/>
      <w:marTop w:val="0"/>
      <w:marBottom w:val="0"/>
      <w:divBdr>
        <w:top w:val="none" w:sz="0" w:space="0" w:color="auto"/>
        <w:left w:val="none" w:sz="0" w:space="0" w:color="auto"/>
        <w:bottom w:val="none" w:sz="0" w:space="0" w:color="auto"/>
        <w:right w:val="none" w:sz="0" w:space="0" w:color="auto"/>
      </w:divBdr>
    </w:div>
    <w:div w:id="1113476772">
      <w:bodyDiv w:val="1"/>
      <w:marLeft w:val="0"/>
      <w:marRight w:val="0"/>
      <w:marTop w:val="0"/>
      <w:marBottom w:val="0"/>
      <w:divBdr>
        <w:top w:val="none" w:sz="0" w:space="0" w:color="auto"/>
        <w:left w:val="none" w:sz="0" w:space="0" w:color="auto"/>
        <w:bottom w:val="none" w:sz="0" w:space="0" w:color="auto"/>
        <w:right w:val="none" w:sz="0" w:space="0" w:color="auto"/>
      </w:divBdr>
    </w:div>
    <w:div w:id="1230267185">
      <w:bodyDiv w:val="1"/>
      <w:marLeft w:val="0"/>
      <w:marRight w:val="0"/>
      <w:marTop w:val="0"/>
      <w:marBottom w:val="0"/>
      <w:divBdr>
        <w:top w:val="none" w:sz="0" w:space="0" w:color="auto"/>
        <w:left w:val="none" w:sz="0" w:space="0" w:color="auto"/>
        <w:bottom w:val="none" w:sz="0" w:space="0" w:color="auto"/>
        <w:right w:val="none" w:sz="0" w:space="0" w:color="auto"/>
      </w:divBdr>
    </w:div>
    <w:div w:id="1324549105">
      <w:bodyDiv w:val="1"/>
      <w:marLeft w:val="0"/>
      <w:marRight w:val="0"/>
      <w:marTop w:val="0"/>
      <w:marBottom w:val="0"/>
      <w:divBdr>
        <w:top w:val="none" w:sz="0" w:space="0" w:color="auto"/>
        <w:left w:val="none" w:sz="0" w:space="0" w:color="auto"/>
        <w:bottom w:val="none" w:sz="0" w:space="0" w:color="auto"/>
        <w:right w:val="none" w:sz="0" w:space="0" w:color="auto"/>
      </w:divBdr>
    </w:div>
    <w:div w:id="1634748619">
      <w:bodyDiv w:val="1"/>
      <w:marLeft w:val="0"/>
      <w:marRight w:val="0"/>
      <w:marTop w:val="0"/>
      <w:marBottom w:val="0"/>
      <w:divBdr>
        <w:top w:val="none" w:sz="0" w:space="0" w:color="auto"/>
        <w:left w:val="none" w:sz="0" w:space="0" w:color="auto"/>
        <w:bottom w:val="none" w:sz="0" w:space="0" w:color="auto"/>
        <w:right w:val="none" w:sz="0" w:space="0" w:color="auto"/>
      </w:divBdr>
    </w:div>
    <w:div w:id="19407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operindustries.com/content/dam/public/powersystems/resources/library/1100_EAS/WP910003EN.pdf" TargetMode="External"/><Relationship Id="rId18" Type="http://schemas.openxmlformats.org/officeDocument/2006/relationships/hyperlink" Target="http://cipt0534.nam.ci.root:8090/display/LTK/Cybersecurity+Issue+Resolut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cooperindustries.com/content/dam/public/powersystems/resources/library/1100_EAS/WP910003EN.pdf" TargetMode="External"/><Relationship Id="rId7" Type="http://schemas.microsoft.com/office/2007/relationships/stylesWithEffects" Target="stylesWithEffects.xml"/><Relationship Id="rId12" Type="http://schemas.openxmlformats.org/officeDocument/2006/relationships/hyperlink" Target="http://www.eaton.com/ecm/groups/public/@pub/@eaton/@corp/documents/content/pct_1603172.pdf%20" TargetMode="External"/><Relationship Id="rId17" Type="http://schemas.openxmlformats.org/officeDocument/2006/relationships/image" Target="cid:image002.png@01D3703D.F11ECD4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eaton.com/ecm/groups/public/@pub/@eaton/@corp/documents/content/pct_1603172.pdf"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s680.nist.gov/publication/get_pdf.cfm?pub_id=50819" TargetMode="External"/><Relationship Id="rId5" Type="http://schemas.openxmlformats.org/officeDocument/2006/relationships/numbering" Target="numbering.xml"/><Relationship Id="rId15" Type="http://schemas.openxmlformats.org/officeDocument/2006/relationships/hyperlink" Target="https://nvd.nist.gov/" TargetMode="External"/><Relationship Id="rId23" Type="http://schemas.openxmlformats.org/officeDocument/2006/relationships/hyperlink" Target="http://nvlpubs.nist.gov/nistpubs/Legacy/SP/nistspecialpublication800-41r1.pdf"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cisecurity.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nfluence-prod.tcc.etn.com/display/LTK/Securing+DCI+parameters+using+encryption+methods" TargetMode="External"/><Relationship Id="rId22" Type="http://schemas.openxmlformats.org/officeDocument/2006/relationships/hyperlink" Target="https://ics-cert.us-cert.gov/Standards-and-References" TargetMode="External"/><Relationship Id="rId27" Type="http://schemas.openxmlformats.org/officeDocument/2006/relationships/fontTable" Target="fontTable.xml"/><Relationship Id="rId30"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0A4CCC1B23D4A9732F32D40458500" ma:contentTypeVersion="0" ma:contentTypeDescription="Create a new document." ma:contentTypeScope="" ma:versionID="e97671d09377636fe9a6de17702f77c7">
  <xsd:schema xmlns:xsd="http://www.w3.org/2001/XMLSchema" xmlns:xs="http://www.w3.org/2001/XMLSchema" xmlns:p="http://schemas.microsoft.com/office/2006/metadata/properties" targetNamespace="http://schemas.microsoft.com/office/2006/metadata/properties" ma:root="true" ma:fieldsID="393adde7ee1a707d6e9f5d130748084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62416-521F-4822-A514-0814061C5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5B21F-A07E-4DCF-B295-87AA454CD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5AAEF0-1F40-45B1-B1BA-681A2E9625DA}">
  <ds:schemaRefs>
    <ds:schemaRef ds:uri="http://schemas.microsoft.com/sharepoint/v3/contenttype/forms"/>
  </ds:schemaRefs>
</ds:datastoreItem>
</file>

<file path=customXml/itemProps4.xml><?xml version="1.0" encoding="utf-8"?>
<ds:datastoreItem xmlns:ds="http://schemas.openxmlformats.org/officeDocument/2006/customXml" ds:itemID="{14AFCA8E-CE07-4FD8-AC77-9AEAAC7F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CCOE Secure Configuration Guidelines (Hardening)</vt:lpstr>
    </vt:vector>
  </TitlesOfParts>
  <LinksUpToDate>false</LinksUpToDate>
  <CharactersWithSpaces>33547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CCOE Secure Configuration Guidelines (Hardening)</dc:title>
  <dc:creator/>
  <cp:lastModifiedBy/>
  <cp:revision>1</cp:revision>
  <dcterms:created xsi:type="dcterms:W3CDTF">2018-12-13T06:27:00Z</dcterms:created>
  <dcterms:modified xsi:type="dcterms:W3CDTF">2018-12-18T07:18:00Z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0x0101000E20A4CCC1B23D4A9732F32D40458500</vt:lpwstr>
  </property>
</Properties>
</file>